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174" w:rsidRPr="00C9467E" w:rsidRDefault="00E37B30" w:rsidP="00D04114">
      <w:pPr>
        <w:pStyle w:val="Heading1"/>
        <w:jc w:val="center"/>
        <w:rPr>
          <w:rFonts w:ascii="Times New Roman" w:hAnsi="Times New Roman" w:cs="Times New Roman"/>
          <w:b/>
        </w:rPr>
      </w:pPr>
      <w:r w:rsidRPr="00C9467E">
        <w:rPr>
          <w:rFonts w:ascii="Times New Roman" w:hAnsi="Times New Roman" w:cs="Times New Roman"/>
          <w:b/>
        </w:rPr>
        <w:t>Architecture Design Document</w:t>
      </w:r>
      <w:proofErr w:type="gramStart"/>
      <w:r w:rsidR="00FC409F" w:rsidRPr="00C9467E">
        <w:rPr>
          <w:rFonts w:ascii="Times New Roman" w:hAnsi="Times New Roman" w:cs="Times New Roman"/>
          <w:b/>
        </w:rPr>
        <w:t>:</w:t>
      </w:r>
      <w:proofErr w:type="gramEnd"/>
      <w:r w:rsidR="00FC409F" w:rsidRPr="00C9467E">
        <w:rPr>
          <w:rFonts w:ascii="Times New Roman" w:hAnsi="Times New Roman" w:cs="Times New Roman"/>
          <w:b/>
        </w:rPr>
        <w:br/>
        <w:t>Global Event Booking Platform</w:t>
      </w:r>
    </w:p>
    <w:p w:rsidR="005D5A94" w:rsidRPr="00C9467E" w:rsidRDefault="00945D43" w:rsidP="005D5A94">
      <w:pPr>
        <w:rPr>
          <w:rFonts w:ascii="Times New Roman" w:hAnsi="Times New Roman" w:cs="Times New Roman"/>
        </w:rPr>
      </w:pPr>
      <w:r>
        <w:rPr>
          <w:rFonts w:ascii="Times New Roman" w:hAnsi="Times New Roman" w:cs="Times New Roman"/>
        </w:rPr>
        <w:pict>
          <v:rect id="_x0000_i1025" style="width:0;height:1.5pt" o:hralign="center" o:hrstd="t" o:hr="t" fillcolor="#a0a0a0" stroked="f"/>
        </w:pict>
      </w:r>
    </w:p>
    <w:p w:rsidR="005D5A94" w:rsidRPr="00C9467E" w:rsidRDefault="005D5A94" w:rsidP="005D5A94">
      <w:pPr>
        <w:pStyle w:val="Heading2"/>
        <w:rPr>
          <w:rFonts w:ascii="Times New Roman" w:hAnsi="Times New Roman" w:cs="Times New Roman"/>
        </w:rPr>
      </w:pPr>
      <w:r w:rsidRPr="00C9467E">
        <w:rPr>
          <w:rFonts w:ascii="Times New Roman" w:hAnsi="Times New Roman" w:cs="Times New Roman"/>
        </w:rPr>
        <w:t>I. Background</w:t>
      </w:r>
    </w:p>
    <w:p w:rsidR="005D5A94" w:rsidRPr="00C9467E" w:rsidRDefault="005D5A94" w:rsidP="005D5A94">
      <w:pPr>
        <w:pStyle w:val="NormalWeb"/>
      </w:pPr>
      <w:r w:rsidRPr="00C9467E">
        <w:t>The platform is designed to support users in discovering global events, managing seat bookings, and processing secure payments. Key requirements include horizontal scalability to handle peak loads near event dates, ensuring minimal latency for users, data consistency, secure payment processing, and timely notifications.</w:t>
      </w:r>
    </w:p>
    <w:p w:rsidR="005D5A94" w:rsidRPr="00C9467E" w:rsidRDefault="00945D43" w:rsidP="005D5A94">
      <w:pPr>
        <w:rPr>
          <w:rFonts w:ascii="Times New Roman" w:hAnsi="Times New Roman" w:cs="Times New Roman"/>
        </w:rPr>
      </w:pPr>
      <w:r>
        <w:rPr>
          <w:rFonts w:ascii="Times New Roman" w:hAnsi="Times New Roman" w:cs="Times New Roman"/>
        </w:rPr>
        <w:pict>
          <v:rect id="_x0000_i1026" style="width:0;height:1.5pt" o:hralign="center" o:hrstd="t" o:hr="t" fillcolor="#a0a0a0" stroked="f"/>
        </w:pict>
      </w:r>
    </w:p>
    <w:p w:rsidR="005D5A94" w:rsidRPr="00C9467E" w:rsidRDefault="005D5A94" w:rsidP="005D5A94">
      <w:pPr>
        <w:pStyle w:val="Heading2"/>
        <w:rPr>
          <w:rFonts w:ascii="Times New Roman" w:hAnsi="Times New Roman" w:cs="Times New Roman"/>
        </w:rPr>
      </w:pPr>
      <w:r w:rsidRPr="00C9467E">
        <w:rPr>
          <w:rFonts w:ascii="Times New Roman" w:hAnsi="Times New Roman" w:cs="Times New Roman"/>
        </w:rPr>
        <w:t>II. Architecture Overview</w:t>
      </w:r>
    </w:p>
    <w:p w:rsidR="005D5A94" w:rsidRPr="00C9467E" w:rsidRDefault="005D5A94" w:rsidP="005D5A94">
      <w:pPr>
        <w:pStyle w:val="Heading3"/>
      </w:pPr>
      <w:r w:rsidRPr="00C9467E">
        <w:t>System Architecture Diagram</w:t>
      </w:r>
    </w:p>
    <w:p w:rsidR="005D5A94" w:rsidRPr="00C9467E" w:rsidRDefault="005D5A94" w:rsidP="005D5A94">
      <w:pPr>
        <w:pStyle w:val="Heading3"/>
      </w:pPr>
      <w:bookmarkStart w:id="0" w:name="_GoBack"/>
      <w:r w:rsidRPr="00C9467E">
        <w:rPr>
          <w:b w:val="0"/>
          <w:bCs w:val="0"/>
          <w:noProof/>
          <w:sz w:val="15"/>
        </w:rPr>
        <w:drawing>
          <wp:inline distT="0" distB="0" distL="0" distR="0" wp14:anchorId="7ED81978" wp14:editId="43560DA6">
            <wp:extent cx="5943600" cy="3343910"/>
            <wp:effectExtent l="0" t="0" r="0" b="8890"/>
            <wp:docPr id="7" name="Picture 7" descr="D:\Quyen\board-absurd-prankster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Quyen\board-absurd-prankster (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bookmarkEnd w:id="0"/>
      <w:r w:rsidRPr="00C9467E">
        <w:t>System Components</w:t>
      </w:r>
    </w:p>
    <w:p w:rsidR="005D5A94" w:rsidRPr="00C9467E" w:rsidRDefault="005D5A94" w:rsidP="005D5A94">
      <w:pPr>
        <w:pStyle w:val="NormalWeb"/>
      </w:pPr>
      <w:r w:rsidRPr="00C9467E">
        <w:rPr>
          <w:rStyle w:val="Strong"/>
        </w:rPr>
        <w:t>API Gateway</w:t>
      </w:r>
      <w:r w:rsidRPr="00C9467E">
        <w:t>: The API Gateway serves as the single entry point for all client requests, forwarding them to the appropriate services (e.g., Discovery Service, Booking Service) based on the API route.</w:t>
      </w:r>
    </w:p>
    <w:p w:rsidR="005D5A94" w:rsidRPr="00C9467E" w:rsidRDefault="005D5A94" w:rsidP="005D5A94">
      <w:pPr>
        <w:pStyle w:val="NormalWeb"/>
      </w:pPr>
      <w:r w:rsidRPr="00C9467E">
        <w:rPr>
          <w:rStyle w:val="Strong"/>
        </w:rPr>
        <w:t>Discovery Service</w:t>
      </w:r>
      <w:r w:rsidRPr="00C9467E">
        <w:t xml:space="preserve">: Handles full-text search on event data using </w:t>
      </w:r>
      <w:proofErr w:type="spellStart"/>
      <w:r w:rsidRPr="00C9467E">
        <w:t>Elasticsearch</w:t>
      </w:r>
      <w:proofErr w:type="spellEnd"/>
      <w:r w:rsidRPr="00C9467E">
        <w:t xml:space="preserve">, a high-performance search engine supporting advanced features like fuzzy search, proximity search, and </w:t>
      </w:r>
      <w:r w:rsidRPr="00C9467E">
        <w:lastRenderedPageBreak/>
        <w:t xml:space="preserve">ranking. New or updated event data in SQL Server is indexed in </w:t>
      </w:r>
      <w:proofErr w:type="spellStart"/>
      <w:r w:rsidRPr="00C9467E">
        <w:t>Elasticsearch</w:t>
      </w:r>
      <w:proofErr w:type="spellEnd"/>
      <w:r w:rsidRPr="00C9467E">
        <w:t xml:space="preserve"> for optimal </w:t>
      </w:r>
      <w:proofErr w:type="spellStart"/>
      <w:r w:rsidRPr="00C9467E">
        <w:t>searchability</w:t>
      </w:r>
      <w:proofErr w:type="spellEnd"/>
      <w:r w:rsidRPr="00C9467E">
        <w:t>.</w:t>
      </w:r>
    </w:p>
    <w:p w:rsidR="005D5A94" w:rsidRPr="00C9467E" w:rsidRDefault="005D5A94" w:rsidP="005D5A94">
      <w:pPr>
        <w:pStyle w:val="NormalWeb"/>
      </w:pPr>
      <w:proofErr w:type="spellStart"/>
      <w:r w:rsidRPr="00C9467E">
        <w:rPr>
          <w:rStyle w:val="Strong"/>
        </w:rPr>
        <w:t>Elasticsearch</w:t>
      </w:r>
      <w:proofErr w:type="spellEnd"/>
      <w:r w:rsidRPr="00C9467E">
        <w:rPr>
          <w:rStyle w:val="Strong"/>
        </w:rPr>
        <w:t xml:space="preserve"> (Event Indexes)</w:t>
      </w:r>
      <w:r w:rsidRPr="00C9467E">
        <w:t xml:space="preserve">: </w:t>
      </w:r>
      <w:proofErr w:type="spellStart"/>
      <w:r w:rsidRPr="00C9467E">
        <w:t>Elasticsearch</w:t>
      </w:r>
      <w:proofErr w:type="spellEnd"/>
      <w:r w:rsidRPr="00C9467E">
        <w:t xml:space="preserve"> maintains indexes of event data, enabling fast, complex full-text search operations. Event data in SQL Server is periodically indexed in </w:t>
      </w:r>
      <w:proofErr w:type="spellStart"/>
      <w:r w:rsidRPr="00C9467E">
        <w:t>Elasticsearch</w:t>
      </w:r>
      <w:proofErr w:type="spellEnd"/>
      <w:r w:rsidRPr="00C9467E">
        <w:t xml:space="preserve"> via scheduled or real-time syncs to keep search results updated.</w:t>
      </w:r>
    </w:p>
    <w:p w:rsidR="005D5A94" w:rsidRDefault="005D5A94" w:rsidP="005D5A94">
      <w:pPr>
        <w:pStyle w:val="NormalWeb"/>
      </w:pPr>
      <w:r w:rsidRPr="00C9467E">
        <w:rPr>
          <w:rStyle w:val="Strong"/>
        </w:rPr>
        <w:t>Booking Service</w:t>
      </w:r>
      <w:r w:rsidRPr="00C9467E">
        <w:t>: Manages event bookings, including seat reservations and payments. Transactional data (events, seats, bookings) is stored in SQL Server. The Booking Service integrates with the Payment Gateway (Stripe) for secure payment processing and sends booking confirmations through the Notification Service.</w:t>
      </w:r>
    </w:p>
    <w:p w:rsidR="00945D43" w:rsidRDefault="00945D43" w:rsidP="005D5A94">
      <w:pPr>
        <w:pStyle w:val="NormalWeb"/>
        <w:rPr>
          <w:ins w:id="1" w:author="Microsoft account" w:date="2024-10-28T09:10:00Z"/>
        </w:rPr>
      </w:pPr>
      <w:ins w:id="2" w:author="Microsoft account" w:date="2024-10-28T09:10:00Z">
        <w:r>
          <w:rPr>
            <w:rStyle w:val="Strong"/>
            <w:rFonts w:eastAsiaTheme="majorEastAsia"/>
          </w:rPr>
          <w:t>Event Management Service</w:t>
        </w:r>
        <w:r>
          <w:t xml:space="preserve">: Responsible for creating and updating events, including updating SQL Server records and sending event updates to </w:t>
        </w:r>
        <w:r>
          <w:rPr>
            <w:rStyle w:val="Strong"/>
            <w:rFonts w:eastAsiaTheme="majorEastAsia"/>
          </w:rPr>
          <w:t>Discovery Service</w:t>
        </w:r>
        <w:r>
          <w:t xml:space="preserve"> for </w:t>
        </w:r>
        <w:proofErr w:type="spellStart"/>
        <w:r>
          <w:t>Elasticsearch</w:t>
        </w:r>
        <w:proofErr w:type="spellEnd"/>
        <w:r>
          <w:t xml:space="preserve"> indexing.</w:t>
        </w:r>
      </w:ins>
    </w:p>
    <w:p w:rsidR="00945D43" w:rsidRPr="00C9467E" w:rsidDel="00945D43" w:rsidRDefault="00945D43" w:rsidP="005D5A94">
      <w:pPr>
        <w:pStyle w:val="NormalWeb"/>
        <w:rPr>
          <w:del w:id="3" w:author="Microsoft account" w:date="2024-10-28T09:10:00Z"/>
        </w:rPr>
      </w:pPr>
      <w:del w:id="4" w:author="Microsoft account" w:date="2024-10-28T09:07:00Z">
        <w:r w:rsidRPr="00C9467E" w:rsidDel="00945D43">
          <w:rPr>
            <w:rStyle w:val="Strong"/>
          </w:rPr>
          <w:delText xml:space="preserve">Booking </w:delText>
        </w:r>
      </w:del>
      <w:del w:id="5" w:author="Microsoft account" w:date="2024-10-28T09:10:00Z">
        <w:r w:rsidRPr="00C9467E" w:rsidDel="00945D43">
          <w:rPr>
            <w:rStyle w:val="Strong"/>
          </w:rPr>
          <w:delText>Service</w:delText>
        </w:r>
        <w:r w:rsidRPr="00C9467E" w:rsidDel="00945D43">
          <w:delText>: Manages event bookings, including seat reservations and payments. Transactional data (events, seats, bookings) is stored in SQL Server. The Booking Service integrates with the Payment Gateway (Stripe) for secure payment processing and sends booking confirmations through the Notification Service.</w:delText>
        </w:r>
      </w:del>
    </w:p>
    <w:p w:rsidR="005D5A94" w:rsidRPr="00C9467E" w:rsidRDefault="005D5A94" w:rsidP="005D5A94">
      <w:pPr>
        <w:pStyle w:val="NormalWeb"/>
      </w:pPr>
      <w:r w:rsidRPr="00C9467E">
        <w:rPr>
          <w:rStyle w:val="Strong"/>
        </w:rPr>
        <w:t>SQL Server</w:t>
      </w:r>
      <w:r w:rsidRPr="00C9467E">
        <w:t xml:space="preserve">: Stores event data, seat reservations, and bookings in a structured, relational format. SQL Server manages operations like seat availability checks and booking records. Event data is indexed in </w:t>
      </w:r>
      <w:proofErr w:type="spellStart"/>
      <w:r w:rsidRPr="00C9467E">
        <w:t>Elasticsearch</w:t>
      </w:r>
      <w:proofErr w:type="spellEnd"/>
      <w:r w:rsidRPr="00C9467E">
        <w:t xml:space="preserve"> for search optimization.</w:t>
      </w:r>
    </w:p>
    <w:p w:rsidR="005D5A94" w:rsidRPr="00C9467E" w:rsidRDefault="005D5A94" w:rsidP="005D5A94">
      <w:pPr>
        <w:pStyle w:val="NormalWeb"/>
      </w:pPr>
      <w:r w:rsidRPr="00C9467E">
        <w:rPr>
          <w:rStyle w:val="Strong"/>
        </w:rPr>
        <w:t>Payment Gateway</w:t>
      </w:r>
      <w:r w:rsidRPr="00C9467E">
        <w:t>: Processes payments when users book events, ensuring secure payment handling via third-party providers.</w:t>
      </w:r>
    </w:p>
    <w:p w:rsidR="005D5A94" w:rsidRPr="00C9467E" w:rsidRDefault="005D5A94" w:rsidP="005D5A94">
      <w:pPr>
        <w:pStyle w:val="NormalWeb"/>
      </w:pPr>
      <w:r w:rsidRPr="00C9467E">
        <w:rPr>
          <w:rStyle w:val="Strong"/>
        </w:rPr>
        <w:t>Notification Service</w:t>
      </w:r>
      <w:r w:rsidRPr="00C9467E">
        <w:t xml:space="preserve">: After booking confirmation, this service (e.g., Amazon SES for email, </w:t>
      </w:r>
      <w:proofErr w:type="spellStart"/>
      <w:r w:rsidRPr="00C9467E">
        <w:t>Twilio</w:t>
      </w:r>
      <w:proofErr w:type="spellEnd"/>
      <w:r w:rsidRPr="00C9467E">
        <w:t xml:space="preserve"> for SMS) sends notifications to users, confirming their bookings.</w:t>
      </w:r>
    </w:p>
    <w:p w:rsidR="005D5A94" w:rsidRPr="00C9467E" w:rsidRDefault="005D5A94" w:rsidP="005D5A94">
      <w:pPr>
        <w:pStyle w:val="NormalWeb"/>
      </w:pPr>
      <w:r w:rsidRPr="00C9467E">
        <w:rPr>
          <w:rStyle w:val="Strong"/>
        </w:rPr>
        <w:t>User Service</w:t>
      </w:r>
      <w:r w:rsidRPr="00C9467E">
        <w:t>: Manages user data, including profiles and booking history, stored securely in SQL Server. This service handles user-related operations like authentication and profile updates.</w:t>
      </w:r>
    </w:p>
    <w:p w:rsidR="005D5A94" w:rsidRPr="00C9467E" w:rsidRDefault="005D5A94" w:rsidP="005D5A94">
      <w:pPr>
        <w:pStyle w:val="NormalWeb"/>
      </w:pPr>
      <w:r w:rsidRPr="00C9467E">
        <w:rPr>
          <w:rStyle w:val="Strong"/>
        </w:rPr>
        <w:t>Finance Service</w:t>
      </w:r>
      <w:r w:rsidRPr="00C9467E">
        <w:t>: Integrated with the Booking Service and Payment Gateway to track payments, manage accounting, process refunds, and generate financial reports.</w:t>
      </w:r>
    </w:p>
    <w:p w:rsidR="005D5A94" w:rsidRPr="00C9467E" w:rsidRDefault="005D5A94" w:rsidP="005D5A94">
      <w:pPr>
        <w:pStyle w:val="NormalWeb"/>
      </w:pPr>
      <w:r w:rsidRPr="00C9467E">
        <w:rPr>
          <w:rStyle w:val="Strong"/>
        </w:rPr>
        <w:t>Reporting/Analytics Service</w:t>
      </w:r>
      <w:r w:rsidRPr="00C9467E">
        <w:t xml:space="preserve">: Aggregates data from SQL Server and </w:t>
      </w:r>
      <w:proofErr w:type="spellStart"/>
      <w:r w:rsidRPr="00C9467E">
        <w:t>Elasticsearch</w:t>
      </w:r>
      <w:proofErr w:type="spellEnd"/>
      <w:r w:rsidRPr="00C9467E">
        <w:t xml:space="preserve"> to produce insights, such as sales trends and customer analytics, for business intelligence.</w:t>
      </w:r>
    </w:p>
    <w:p w:rsidR="005D5A94" w:rsidRPr="00C9467E" w:rsidRDefault="005D5A94" w:rsidP="005D5A94">
      <w:pPr>
        <w:pStyle w:val="NormalWeb"/>
      </w:pPr>
      <w:r w:rsidRPr="00C9467E">
        <w:rPr>
          <w:rStyle w:val="Strong"/>
        </w:rPr>
        <w:t>SEO Service</w:t>
      </w:r>
      <w:r w:rsidRPr="00C9467E">
        <w:t>: Works alongside the Search/Discovery Service to optimize event pages for search engines, enhancing organic traffic to the platform.</w:t>
      </w:r>
    </w:p>
    <w:p w:rsidR="005D5A94" w:rsidRPr="00C9467E" w:rsidRDefault="005D5A94" w:rsidP="005D5A94">
      <w:pPr>
        <w:pStyle w:val="NormalWeb"/>
      </w:pPr>
      <w:r w:rsidRPr="00C9467E">
        <w:rPr>
          <w:rStyle w:val="Strong"/>
        </w:rPr>
        <w:t>Marketing Service</w:t>
      </w:r>
      <w:r w:rsidRPr="00C9467E">
        <w:t>: Executes campaigns (email, social media, retargeting) and manages promotions, providing personalized event recommendations and promotion management.</w:t>
      </w:r>
    </w:p>
    <w:p w:rsidR="005D5A94" w:rsidRPr="00C9467E" w:rsidRDefault="00945D43" w:rsidP="005D5A94">
      <w:pPr>
        <w:rPr>
          <w:rFonts w:ascii="Times New Roman" w:hAnsi="Times New Roman" w:cs="Times New Roman"/>
        </w:rPr>
      </w:pPr>
      <w:r>
        <w:rPr>
          <w:rFonts w:ascii="Times New Roman" w:hAnsi="Times New Roman" w:cs="Times New Roman"/>
        </w:rPr>
        <w:pict>
          <v:rect id="_x0000_i1027" style="width:0;height:1.5pt" o:hralign="center" o:hrstd="t" o:hr="t" fillcolor="#a0a0a0" stroked="f"/>
        </w:pict>
      </w:r>
    </w:p>
    <w:p w:rsidR="005D5A94" w:rsidRPr="00C9467E" w:rsidRDefault="005D5A94" w:rsidP="005D5A94">
      <w:pPr>
        <w:pStyle w:val="Heading2"/>
        <w:rPr>
          <w:rFonts w:ascii="Times New Roman" w:hAnsi="Times New Roman" w:cs="Times New Roman"/>
        </w:rPr>
      </w:pPr>
      <w:r w:rsidRPr="00C9467E">
        <w:rPr>
          <w:rFonts w:ascii="Times New Roman" w:hAnsi="Times New Roman" w:cs="Times New Roman"/>
        </w:rPr>
        <w:t>III. Database Diagram</w:t>
      </w:r>
    </w:p>
    <w:p w:rsidR="005D5A94" w:rsidRPr="00C9467E" w:rsidRDefault="005D5A94" w:rsidP="005D5A94">
      <w:pPr>
        <w:pStyle w:val="Heading3"/>
      </w:pPr>
      <w:r w:rsidRPr="00C9467E">
        <w:t>Database Diagram</w:t>
      </w:r>
    </w:p>
    <w:p w:rsidR="00114626" w:rsidRPr="00C9467E" w:rsidRDefault="00114626" w:rsidP="005D5A94">
      <w:pPr>
        <w:pStyle w:val="Heading3"/>
      </w:pPr>
      <w:r w:rsidRPr="00C9467E">
        <w:rPr>
          <w:rStyle w:val="Emphasis"/>
          <w:b w:val="0"/>
          <w:bCs w:val="0"/>
          <w:noProof/>
          <w:sz w:val="24"/>
          <w:szCs w:val="24"/>
        </w:rPr>
        <w:lastRenderedPageBreak/>
        <w:drawing>
          <wp:inline distT="0" distB="0" distL="0" distR="0">
            <wp:extent cx="5085836" cy="5303095"/>
            <wp:effectExtent l="0" t="0" r="635" b="0"/>
            <wp:docPr id="9" name="Picture 9" descr="D:\Quyen\datab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Quyen\database-diagr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87097" cy="5304410"/>
                    </a:xfrm>
                    <a:prstGeom prst="rect">
                      <a:avLst/>
                    </a:prstGeom>
                    <a:noFill/>
                    <a:ln>
                      <a:noFill/>
                    </a:ln>
                  </pic:spPr>
                </pic:pic>
              </a:graphicData>
            </a:graphic>
          </wp:inline>
        </w:drawing>
      </w:r>
    </w:p>
    <w:p w:rsidR="005D5A94" w:rsidRPr="00C9467E" w:rsidRDefault="005D5A94" w:rsidP="005D5A94">
      <w:pPr>
        <w:pStyle w:val="Heading3"/>
      </w:pPr>
      <w:r w:rsidRPr="00C9467E">
        <w:t>Service Layer and Data Model</w:t>
      </w:r>
    </w:p>
    <w:p w:rsidR="002E2F70" w:rsidRPr="00C9467E" w:rsidRDefault="005D5A94" w:rsidP="002E2F70">
      <w:pPr>
        <w:pStyle w:val="NormalWeb"/>
        <w:rPr>
          <w:rStyle w:val="HTMLCode"/>
          <w:rFonts w:ascii="Times New Roman" w:hAnsi="Times New Roman" w:cs="Times New Roman"/>
          <w:sz w:val="24"/>
          <w:szCs w:val="24"/>
        </w:rPr>
      </w:pPr>
      <w:r w:rsidRPr="00C9467E">
        <w:rPr>
          <w:rStyle w:val="Strong"/>
        </w:rPr>
        <w:t>Service Layer</w:t>
      </w:r>
      <w:r w:rsidRPr="00C9467E">
        <w:t xml:space="preserve">: </w:t>
      </w:r>
      <w:r w:rsidR="002E2F70" w:rsidRPr="00C9467E">
        <w:rPr>
          <w:rStyle w:val="HTMLCode"/>
          <w:rFonts w:ascii="Times New Roman" w:hAnsi="Times New Roman" w:cs="Times New Roman"/>
          <w:sz w:val="24"/>
          <w:szCs w:val="24"/>
        </w:rPr>
        <w:t xml:space="preserve">These services will interact with each other via </w:t>
      </w:r>
      <w:proofErr w:type="spellStart"/>
      <w:r w:rsidR="002E2F70" w:rsidRPr="00C9467E">
        <w:rPr>
          <w:rStyle w:val="HTMLCode"/>
          <w:rFonts w:ascii="Times New Roman" w:hAnsi="Times New Roman" w:cs="Times New Roman"/>
          <w:sz w:val="24"/>
          <w:szCs w:val="24"/>
        </w:rPr>
        <w:t>RESTful</w:t>
      </w:r>
      <w:proofErr w:type="spellEnd"/>
      <w:r w:rsidR="00211E61">
        <w:rPr>
          <w:rStyle w:val="HTMLCode"/>
          <w:rFonts w:ascii="Times New Roman" w:hAnsi="Times New Roman" w:cs="Times New Roman"/>
          <w:sz w:val="24"/>
          <w:szCs w:val="24"/>
        </w:rPr>
        <w:t xml:space="preserve"> APIs/</w:t>
      </w:r>
      <w:proofErr w:type="spellStart"/>
      <w:r w:rsidR="00211E61">
        <w:rPr>
          <w:rStyle w:val="HTMLCode"/>
          <w:rFonts w:ascii="Times New Roman" w:hAnsi="Times New Roman" w:cs="Times New Roman"/>
          <w:sz w:val="24"/>
          <w:szCs w:val="24"/>
        </w:rPr>
        <w:t>async</w:t>
      </w:r>
      <w:proofErr w:type="spellEnd"/>
      <w:r w:rsidR="00211E61">
        <w:rPr>
          <w:rStyle w:val="HTMLCode"/>
          <w:rFonts w:ascii="Times New Roman" w:hAnsi="Times New Roman" w:cs="Times New Roman"/>
          <w:sz w:val="24"/>
          <w:szCs w:val="24"/>
        </w:rPr>
        <w:t xml:space="preserve"> </w:t>
      </w:r>
      <w:proofErr w:type="gramStart"/>
      <w:r w:rsidR="002E2F70" w:rsidRPr="00C9467E">
        <w:rPr>
          <w:rStyle w:val="HTMLCode"/>
          <w:rFonts w:ascii="Times New Roman" w:hAnsi="Times New Roman" w:cs="Times New Roman"/>
          <w:sz w:val="24"/>
          <w:szCs w:val="24"/>
        </w:rPr>
        <w:t>communication</w:t>
      </w:r>
      <w:r w:rsidR="00211E61">
        <w:rPr>
          <w:rStyle w:val="HTMLCode"/>
          <w:rFonts w:ascii="Times New Roman" w:hAnsi="Times New Roman" w:cs="Times New Roman"/>
          <w:sz w:val="24"/>
          <w:szCs w:val="24"/>
        </w:rPr>
        <w:t>(</w:t>
      </w:r>
      <w:proofErr w:type="gramEnd"/>
      <w:r w:rsidR="00211E61">
        <w:rPr>
          <w:rStyle w:val="HTMLCode"/>
          <w:rFonts w:ascii="Times New Roman" w:hAnsi="Times New Roman" w:cs="Times New Roman"/>
          <w:sz w:val="24"/>
          <w:szCs w:val="24"/>
        </w:rPr>
        <w:t>use message broker)</w:t>
      </w:r>
      <w:r w:rsidR="002E2F70" w:rsidRPr="00C9467E">
        <w:rPr>
          <w:rStyle w:val="HTMLCode"/>
          <w:rFonts w:ascii="Times New Roman" w:hAnsi="Times New Roman" w:cs="Times New Roman"/>
          <w:sz w:val="24"/>
          <w:szCs w:val="24"/>
        </w:rPr>
        <w:t>.</w:t>
      </w:r>
    </w:p>
    <w:p w:rsidR="005D5A94" w:rsidRPr="00C9467E" w:rsidRDefault="002E2F70" w:rsidP="002E2F70">
      <w:pPr>
        <w:pStyle w:val="NormalWeb"/>
      </w:pPr>
      <w:r w:rsidRPr="00C9467E">
        <w:rPr>
          <w:rStyle w:val="HTMLCode"/>
          <w:rFonts w:ascii="Times New Roman" w:hAnsi="Times New Roman" w:cs="Times New Roman"/>
          <w:sz w:val="24"/>
          <w:szCs w:val="24"/>
        </w:rPr>
        <w:t>Each services use Clean Architecture itself.</w:t>
      </w:r>
    </w:p>
    <w:p w:rsidR="00552B77" w:rsidRPr="00C9467E" w:rsidRDefault="00552B77" w:rsidP="005D5A94">
      <w:pPr>
        <w:pStyle w:val="NormalWeb"/>
      </w:pPr>
      <w:r w:rsidRPr="00C9467E">
        <w:rPr>
          <w:noProof/>
        </w:rPr>
        <w:lastRenderedPageBreak/>
        <w:drawing>
          <wp:inline distT="0" distB="0" distL="0" distR="0" wp14:anchorId="44E12F2A" wp14:editId="0DDB2897">
            <wp:extent cx="3267000" cy="3170665"/>
            <wp:effectExtent l="0" t="0" r="0" b="0"/>
            <wp:docPr id="8" name="Picture 8" descr="Clean Architecture in ASP.NET Core - NDepend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lean Architecture in ASP.NET Core - NDepend Blo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83692" cy="3186865"/>
                    </a:xfrm>
                    <a:prstGeom prst="rect">
                      <a:avLst/>
                    </a:prstGeom>
                    <a:noFill/>
                    <a:ln>
                      <a:noFill/>
                    </a:ln>
                  </pic:spPr>
                </pic:pic>
              </a:graphicData>
            </a:graphic>
          </wp:inline>
        </w:drawing>
      </w:r>
    </w:p>
    <w:p w:rsidR="005D5A94" w:rsidRPr="00C9467E" w:rsidRDefault="005D5A94" w:rsidP="005D5A94">
      <w:pPr>
        <w:pStyle w:val="NormalWeb"/>
      </w:pPr>
      <w:r w:rsidRPr="00C9467E">
        <w:rPr>
          <w:rStyle w:val="Strong"/>
        </w:rPr>
        <w:t>Data Model</w:t>
      </w:r>
      <w:r w:rsidRPr="00C9467E">
        <w:t>:</w:t>
      </w:r>
    </w:p>
    <w:p w:rsidR="005D5A94" w:rsidRPr="00C9467E" w:rsidRDefault="005D5A94" w:rsidP="005D5A94">
      <w:pPr>
        <w:pStyle w:val="NormalWeb"/>
        <w:numPr>
          <w:ilvl w:val="0"/>
          <w:numId w:val="23"/>
        </w:numPr>
      </w:pPr>
      <w:r w:rsidRPr="00C9467E">
        <w:rPr>
          <w:rStyle w:val="Strong"/>
        </w:rPr>
        <w:t>Users</w:t>
      </w:r>
      <w:r w:rsidRPr="00C9467E">
        <w:t xml:space="preserve">: Stores registered users with fields like </w:t>
      </w:r>
      <w:proofErr w:type="spellStart"/>
      <w:r w:rsidRPr="00C9467E">
        <w:rPr>
          <w:rStyle w:val="HTMLCode"/>
          <w:rFonts w:ascii="Times New Roman" w:eastAsiaTheme="majorEastAsia" w:hAnsi="Times New Roman" w:cs="Times New Roman"/>
          <w:sz w:val="24"/>
          <w:szCs w:val="24"/>
        </w:rPr>
        <w:t>UserID</w:t>
      </w:r>
      <w:proofErr w:type="spellEnd"/>
      <w:r w:rsidRPr="00C9467E">
        <w:t xml:space="preserve">, </w:t>
      </w:r>
      <w:r w:rsidRPr="00C9467E">
        <w:rPr>
          <w:rStyle w:val="HTMLCode"/>
          <w:rFonts w:ascii="Times New Roman" w:eastAsiaTheme="majorEastAsia" w:hAnsi="Times New Roman" w:cs="Times New Roman"/>
          <w:sz w:val="24"/>
          <w:szCs w:val="24"/>
        </w:rPr>
        <w:t>Name</w:t>
      </w:r>
      <w:r w:rsidRPr="00C9467E">
        <w:t xml:space="preserve">, </w:t>
      </w:r>
      <w:r w:rsidRPr="00C9467E">
        <w:rPr>
          <w:rStyle w:val="HTMLCode"/>
          <w:rFonts w:ascii="Times New Roman" w:eastAsiaTheme="majorEastAsia" w:hAnsi="Times New Roman" w:cs="Times New Roman"/>
          <w:sz w:val="24"/>
          <w:szCs w:val="24"/>
        </w:rPr>
        <w:t>Email</w:t>
      </w:r>
      <w:r w:rsidRPr="00C9467E">
        <w:t xml:space="preserve">, </w:t>
      </w:r>
      <w:proofErr w:type="spellStart"/>
      <w:r w:rsidRPr="00C9467E">
        <w:rPr>
          <w:rStyle w:val="HTMLCode"/>
          <w:rFonts w:ascii="Times New Roman" w:eastAsiaTheme="majorEastAsia" w:hAnsi="Times New Roman" w:cs="Times New Roman"/>
          <w:sz w:val="24"/>
          <w:szCs w:val="24"/>
        </w:rPr>
        <w:t>PasswordHash</w:t>
      </w:r>
      <w:proofErr w:type="spellEnd"/>
      <w:r w:rsidRPr="00C9467E">
        <w:t xml:space="preserve">, and </w:t>
      </w:r>
      <w:proofErr w:type="spellStart"/>
      <w:r w:rsidRPr="00C9467E">
        <w:rPr>
          <w:rStyle w:val="HTMLCode"/>
          <w:rFonts w:ascii="Times New Roman" w:eastAsiaTheme="majorEastAsia" w:hAnsi="Times New Roman" w:cs="Times New Roman"/>
          <w:sz w:val="24"/>
          <w:szCs w:val="24"/>
        </w:rPr>
        <w:t>DateCreated</w:t>
      </w:r>
      <w:proofErr w:type="spellEnd"/>
      <w:r w:rsidRPr="00C9467E">
        <w:t>.</w:t>
      </w:r>
    </w:p>
    <w:p w:rsidR="005D5A94" w:rsidRPr="00C9467E" w:rsidRDefault="005D5A94" w:rsidP="005D5A94">
      <w:pPr>
        <w:pStyle w:val="NormalWeb"/>
        <w:numPr>
          <w:ilvl w:val="0"/>
          <w:numId w:val="23"/>
        </w:numPr>
      </w:pPr>
      <w:proofErr w:type="spellStart"/>
      <w:r w:rsidRPr="00C9467E">
        <w:rPr>
          <w:rStyle w:val="Strong"/>
        </w:rPr>
        <w:t>GuestBookings</w:t>
      </w:r>
      <w:proofErr w:type="spellEnd"/>
      <w:r w:rsidRPr="00C9467E">
        <w:t xml:space="preserve">: Tracks bookings by guest users, including </w:t>
      </w:r>
      <w:proofErr w:type="spellStart"/>
      <w:r w:rsidRPr="00C9467E">
        <w:rPr>
          <w:rStyle w:val="HTMLCode"/>
          <w:rFonts w:ascii="Times New Roman" w:eastAsiaTheme="majorEastAsia" w:hAnsi="Times New Roman" w:cs="Times New Roman"/>
          <w:sz w:val="24"/>
          <w:szCs w:val="24"/>
        </w:rPr>
        <w:t>GuestBookingID</w:t>
      </w:r>
      <w:proofErr w:type="spellEnd"/>
      <w:r w:rsidRPr="00C9467E">
        <w:t xml:space="preserve">, </w:t>
      </w:r>
      <w:r w:rsidRPr="00C9467E">
        <w:rPr>
          <w:rStyle w:val="HTMLCode"/>
          <w:rFonts w:ascii="Times New Roman" w:eastAsiaTheme="majorEastAsia" w:hAnsi="Times New Roman" w:cs="Times New Roman"/>
          <w:sz w:val="24"/>
          <w:szCs w:val="24"/>
        </w:rPr>
        <w:t>Name</w:t>
      </w:r>
      <w:r w:rsidRPr="00C9467E">
        <w:t xml:space="preserve">, </w:t>
      </w:r>
      <w:r w:rsidRPr="00C9467E">
        <w:rPr>
          <w:rStyle w:val="HTMLCode"/>
          <w:rFonts w:ascii="Times New Roman" w:eastAsiaTheme="majorEastAsia" w:hAnsi="Times New Roman" w:cs="Times New Roman"/>
          <w:sz w:val="24"/>
          <w:szCs w:val="24"/>
        </w:rPr>
        <w:t>Email</w:t>
      </w:r>
      <w:r w:rsidRPr="00C9467E">
        <w:t xml:space="preserve">, </w:t>
      </w:r>
      <w:proofErr w:type="spellStart"/>
      <w:r w:rsidRPr="00C9467E">
        <w:rPr>
          <w:rStyle w:val="HTMLCode"/>
          <w:rFonts w:ascii="Times New Roman" w:eastAsiaTheme="majorEastAsia" w:hAnsi="Times New Roman" w:cs="Times New Roman"/>
          <w:sz w:val="24"/>
          <w:szCs w:val="24"/>
        </w:rPr>
        <w:t>EventID</w:t>
      </w:r>
      <w:proofErr w:type="spellEnd"/>
      <w:r w:rsidRPr="00C9467E">
        <w:t xml:space="preserve">, </w:t>
      </w:r>
      <w:proofErr w:type="spellStart"/>
      <w:r w:rsidRPr="00C9467E">
        <w:rPr>
          <w:rStyle w:val="HTMLCode"/>
          <w:rFonts w:ascii="Times New Roman" w:eastAsiaTheme="majorEastAsia" w:hAnsi="Times New Roman" w:cs="Times New Roman"/>
          <w:sz w:val="24"/>
          <w:szCs w:val="24"/>
        </w:rPr>
        <w:t>SeatID</w:t>
      </w:r>
      <w:proofErr w:type="spellEnd"/>
      <w:r w:rsidRPr="00C9467E">
        <w:t xml:space="preserve">, </w:t>
      </w:r>
      <w:proofErr w:type="spellStart"/>
      <w:r w:rsidRPr="00C9467E">
        <w:rPr>
          <w:rStyle w:val="HTMLCode"/>
          <w:rFonts w:ascii="Times New Roman" w:eastAsiaTheme="majorEastAsia" w:hAnsi="Times New Roman" w:cs="Times New Roman"/>
          <w:sz w:val="24"/>
          <w:szCs w:val="24"/>
        </w:rPr>
        <w:t>DateBooked</w:t>
      </w:r>
      <w:proofErr w:type="spellEnd"/>
      <w:r w:rsidRPr="00C9467E">
        <w:t xml:space="preserve">, and </w:t>
      </w:r>
      <w:r w:rsidRPr="00C9467E">
        <w:rPr>
          <w:rStyle w:val="HTMLCode"/>
          <w:rFonts w:ascii="Times New Roman" w:eastAsiaTheme="majorEastAsia" w:hAnsi="Times New Roman" w:cs="Times New Roman"/>
          <w:sz w:val="24"/>
          <w:szCs w:val="24"/>
        </w:rPr>
        <w:t>Status</w:t>
      </w:r>
      <w:r w:rsidRPr="00C9467E">
        <w:t>.</w:t>
      </w:r>
    </w:p>
    <w:p w:rsidR="005D5A94" w:rsidRPr="00C9467E" w:rsidRDefault="005D5A94" w:rsidP="005D5A94">
      <w:pPr>
        <w:pStyle w:val="NormalWeb"/>
        <w:numPr>
          <w:ilvl w:val="0"/>
          <w:numId w:val="23"/>
        </w:numPr>
      </w:pPr>
      <w:r w:rsidRPr="00C9467E">
        <w:rPr>
          <w:rStyle w:val="Strong"/>
        </w:rPr>
        <w:t>Events</w:t>
      </w:r>
      <w:r w:rsidRPr="00C9467E">
        <w:t xml:space="preserve">: Holds event details with fields like </w:t>
      </w:r>
      <w:proofErr w:type="spellStart"/>
      <w:r w:rsidRPr="00C9467E">
        <w:rPr>
          <w:rStyle w:val="HTMLCode"/>
          <w:rFonts w:ascii="Times New Roman" w:eastAsiaTheme="majorEastAsia" w:hAnsi="Times New Roman" w:cs="Times New Roman"/>
          <w:sz w:val="24"/>
          <w:szCs w:val="24"/>
        </w:rPr>
        <w:t>EventID</w:t>
      </w:r>
      <w:proofErr w:type="spellEnd"/>
      <w:r w:rsidRPr="00C9467E">
        <w:t xml:space="preserve">, </w:t>
      </w:r>
      <w:r w:rsidRPr="00C9467E">
        <w:rPr>
          <w:rStyle w:val="HTMLCode"/>
          <w:rFonts w:ascii="Times New Roman" w:eastAsiaTheme="majorEastAsia" w:hAnsi="Times New Roman" w:cs="Times New Roman"/>
          <w:sz w:val="24"/>
          <w:szCs w:val="24"/>
        </w:rPr>
        <w:t>Name</w:t>
      </w:r>
      <w:r w:rsidRPr="00C9467E">
        <w:t xml:space="preserve">, </w:t>
      </w:r>
      <w:r w:rsidRPr="00C9467E">
        <w:rPr>
          <w:rStyle w:val="HTMLCode"/>
          <w:rFonts w:ascii="Times New Roman" w:eastAsiaTheme="majorEastAsia" w:hAnsi="Times New Roman" w:cs="Times New Roman"/>
          <w:sz w:val="24"/>
          <w:szCs w:val="24"/>
        </w:rPr>
        <w:t>Location</w:t>
      </w:r>
      <w:r w:rsidRPr="00C9467E">
        <w:t xml:space="preserve">, </w:t>
      </w:r>
      <w:r w:rsidRPr="00C9467E">
        <w:rPr>
          <w:rStyle w:val="HTMLCode"/>
          <w:rFonts w:ascii="Times New Roman" w:eastAsiaTheme="majorEastAsia" w:hAnsi="Times New Roman" w:cs="Times New Roman"/>
          <w:sz w:val="24"/>
          <w:szCs w:val="24"/>
        </w:rPr>
        <w:t>Description</w:t>
      </w:r>
      <w:r w:rsidRPr="00C9467E">
        <w:t xml:space="preserve">, </w:t>
      </w:r>
      <w:r w:rsidRPr="00C9467E">
        <w:rPr>
          <w:rStyle w:val="HTMLCode"/>
          <w:rFonts w:ascii="Times New Roman" w:eastAsiaTheme="majorEastAsia" w:hAnsi="Times New Roman" w:cs="Times New Roman"/>
          <w:sz w:val="24"/>
          <w:szCs w:val="24"/>
        </w:rPr>
        <w:t>Date</w:t>
      </w:r>
      <w:r w:rsidRPr="00C9467E">
        <w:t xml:space="preserve">, </w:t>
      </w:r>
      <w:proofErr w:type="spellStart"/>
      <w:r w:rsidRPr="00C9467E">
        <w:rPr>
          <w:rStyle w:val="HTMLCode"/>
          <w:rFonts w:ascii="Times New Roman" w:eastAsiaTheme="majorEastAsia" w:hAnsi="Times New Roman" w:cs="Times New Roman"/>
          <w:sz w:val="24"/>
          <w:szCs w:val="24"/>
        </w:rPr>
        <w:t>TotalTickets</w:t>
      </w:r>
      <w:proofErr w:type="spellEnd"/>
      <w:r w:rsidRPr="00C9467E">
        <w:t xml:space="preserve">, and </w:t>
      </w:r>
      <w:proofErr w:type="spellStart"/>
      <w:r w:rsidRPr="00C9467E">
        <w:rPr>
          <w:rStyle w:val="HTMLCode"/>
          <w:rFonts w:ascii="Times New Roman" w:eastAsiaTheme="majorEastAsia" w:hAnsi="Times New Roman" w:cs="Times New Roman"/>
          <w:sz w:val="24"/>
          <w:szCs w:val="24"/>
        </w:rPr>
        <w:t>AvailableTickets</w:t>
      </w:r>
      <w:proofErr w:type="spellEnd"/>
      <w:r w:rsidRPr="00C9467E">
        <w:t>.</w:t>
      </w:r>
    </w:p>
    <w:p w:rsidR="005D5A94" w:rsidRPr="00C9467E" w:rsidRDefault="005D5A94" w:rsidP="005D5A94">
      <w:pPr>
        <w:pStyle w:val="NormalWeb"/>
        <w:numPr>
          <w:ilvl w:val="0"/>
          <w:numId w:val="23"/>
        </w:numPr>
      </w:pPr>
      <w:r w:rsidRPr="00C9467E">
        <w:rPr>
          <w:rStyle w:val="Strong"/>
        </w:rPr>
        <w:t>Seats</w:t>
      </w:r>
      <w:r w:rsidRPr="00C9467E">
        <w:t xml:space="preserve">: Manages individual seats within an event, with fields like </w:t>
      </w:r>
      <w:proofErr w:type="spellStart"/>
      <w:r w:rsidRPr="00C9467E">
        <w:rPr>
          <w:rStyle w:val="HTMLCode"/>
          <w:rFonts w:ascii="Times New Roman" w:eastAsiaTheme="majorEastAsia" w:hAnsi="Times New Roman" w:cs="Times New Roman"/>
          <w:sz w:val="24"/>
          <w:szCs w:val="24"/>
        </w:rPr>
        <w:t>SeatID</w:t>
      </w:r>
      <w:proofErr w:type="spellEnd"/>
      <w:r w:rsidRPr="00C9467E">
        <w:t xml:space="preserve">, </w:t>
      </w:r>
      <w:proofErr w:type="spellStart"/>
      <w:r w:rsidRPr="00C9467E">
        <w:rPr>
          <w:rStyle w:val="HTMLCode"/>
          <w:rFonts w:ascii="Times New Roman" w:eastAsiaTheme="majorEastAsia" w:hAnsi="Times New Roman" w:cs="Times New Roman"/>
          <w:sz w:val="24"/>
          <w:szCs w:val="24"/>
        </w:rPr>
        <w:t>EventID</w:t>
      </w:r>
      <w:proofErr w:type="spellEnd"/>
      <w:r w:rsidRPr="00C9467E">
        <w:t xml:space="preserve">, </w:t>
      </w:r>
      <w:proofErr w:type="spellStart"/>
      <w:r w:rsidRPr="00C9467E">
        <w:rPr>
          <w:rStyle w:val="HTMLCode"/>
          <w:rFonts w:ascii="Times New Roman" w:eastAsiaTheme="majorEastAsia" w:hAnsi="Times New Roman" w:cs="Times New Roman"/>
          <w:sz w:val="24"/>
          <w:szCs w:val="24"/>
        </w:rPr>
        <w:t>UserID</w:t>
      </w:r>
      <w:proofErr w:type="spellEnd"/>
      <w:r w:rsidRPr="00C9467E">
        <w:t xml:space="preserve">, </w:t>
      </w:r>
      <w:proofErr w:type="spellStart"/>
      <w:r w:rsidRPr="00C9467E">
        <w:rPr>
          <w:rStyle w:val="HTMLCode"/>
          <w:rFonts w:ascii="Times New Roman" w:eastAsiaTheme="majorEastAsia" w:hAnsi="Times New Roman" w:cs="Times New Roman"/>
          <w:sz w:val="24"/>
          <w:szCs w:val="24"/>
        </w:rPr>
        <w:t>GuestBookingID</w:t>
      </w:r>
      <w:proofErr w:type="spellEnd"/>
      <w:r w:rsidRPr="00C9467E">
        <w:t xml:space="preserve">, </w:t>
      </w:r>
      <w:r w:rsidRPr="00C9467E">
        <w:rPr>
          <w:rStyle w:val="HTMLCode"/>
          <w:rFonts w:ascii="Times New Roman" w:eastAsiaTheme="majorEastAsia" w:hAnsi="Times New Roman" w:cs="Times New Roman"/>
          <w:sz w:val="24"/>
          <w:szCs w:val="24"/>
        </w:rPr>
        <w:t>Price</w:t>
      </w:r>
      <w:r w:rsidRPr="00C9467E">
        <w:t xml:space="preserve">, and </w:t>
      </w:r>
      <w:r w:rsidRPr="00C9467E">
        <w:rPr>
          <w:rStyle w:val="HTMLCode"/>
          <w:rFonts w:ascii="Times New Roman" w:eastAsiaTheme="majorEastAsia" w:hAnsi="Times New Roman" w:cs="Times New Roman"/>
          <w:sz w:val="24"/>
          <w:szCs w:val="24"/>
        </w:rPr>
        <w:t>Status</w:t>
      </w:r>
      <w:r w:rsidRPr="00C9467E">
        <w:t>.</w:t>
      </w:r>
    </w:p>
    <w:p w:rsidR="005D5A94" w:rsidRPr="00C9467E" w:rsidRDefault="005D5A94" w:rsidP="005D5A94">
      <w:pPr>
        <w:pStyle w:val="NormalWeb"/>
        <w:numPr>
          <w:ilvl w:val="0"/>
          <w:numId w:val="23"/>
        </w:numPr>
      </w:pPr>
      <w:r w:rsidRPr="00C9467E">
        <w:rPr>
          <w:rStyle w:val="Strong"/>
        </w:rPr>
        <w:t>Bookings</w:t>
      </w:r>
      <w:r w:rsidRPr="00C9467E">
        <w:t xml:space="preserve">: Links users or guests to reserved seats with fields like </w:t>
      </w:r>
      <w:proofErr w:type="spellStart"/>
      <w:r w:rsidRPr="00C9467E">
        <w:rPr>
          <w:rStyle w:val="HTMLCode"/>
          <w:rFonts w:ascii="Times New Roman" w:eastAsiaTheme="majorEastAsia" w:hAnsi="Times New Roman" w:cs="Times New Roman"/>
          <w:sz w:val="24"/>
          <w:szCs w:val="24"/>
        </w:rPr>
        <w:t>BookingID</w:t>
      </w:r>
      <w:proofErr w:type="spellEnd"/>
      <w:r w:rsidRPr="00C9467E">
        <w:t xml:space="preserve">, </w:t>
      </w:r>
      <w:proofErr w:type="spellStart"/>
      <w:r w:rsidRPr="00C9467E">
        <w:rPr>
          <w:rStyle w:val="HTMLCode"/>
          <w:rFonts w:ascii="Times New Roman" w:eastAsiaTheme="majorEastAsia" w:hAnsi="Times New Roman" w:cs="Times New Roman"/>
          <w:sz w:val="24"/>
          <w:szCs w:val="24"/>
        </w:rPr>
        <w:t>UserID</w:t>
      </w:r>
      <w:proofErr w:type="spellEnd"/>
      <w:r w:rsidRPr="00C9467E">
        <w:t xml:space="preserve">, </w:t>
      </w:r>
      <w:proofErr w:type="spellStart"/>
      <w:r w:rsidRPr="00C9467E">
        <w:rPr>
          <w:rStyle w:val="HTMLCode"/>
          <w:rFonts w:ascii="Times New Roman" w:eastAsiaTheme="majorEastAsia" w:hAnsi="Times New Roman" w:cs="Times New Roman"/>
          <w:sz w:val="24"/>
          <w:szCs w:val="24"/>
        </w:rPr>
        <w:t>GuestBookingID</w:t>
      </w:r>
      <w:proofErr w:type="spellEnd"/>
      <w:r w:rsidRPr="00C9467E">
        <w:t xml:space="preserve">, </w:t>
      </w:r>
      <w:proofErr w:type="spellStart"/>
      <w:r w:rsidRPr="00C9467E">
        <w:rPr>
          <w:rStyle w:val="HTMLCode"/>
          <w:rFonts w:ascii="Times New Roman" w:eastAsiaTheme="majorEastAsia" w:hAnsi="Times New Roman" w:cs="Times New Roman"/>
          <w:sz w:val="24"/>
          <w:szCs w:val="24"/>
        </w:rPr>
        <w:t>PaymentStatus</w:t>
      </w:r>
      <w:proofErr w:type="spellEnd"/>
      <w:r w:rsidRPr="00C9467E">
        <w:t xml:space="preserve">, and </w:t>
      </w:r>
      <w:proofErr w:type="spellStart"/>
      <w:r w:rsidRPr="00C9467E">
        <w:rPr>
          <w:rStyle w:val="HTMLCode"/>
          <w:rFonts w:ascii="Times New Roman" w:eastAsiaTheme="majorEastAsia" w:hAnsi="Times New Roman" w:cs="Times New Roman"/>
          <w:sz w:val="24"/>
          <w:szCs w:val="24"/>
        </w:rPr>
        <w:t>BookingDate</w:t>
      </w:r>
      <w:proofErr w:type="spellEnd"/>
      <w:r w:rsidRPr="00C9467E">
        <w:t>.</w:t>
      </w:r>
    </w:p>
    <w:p w:rsidR="005D5A94" w:rsidRPr="00C9467E" w:rsidRDefault="005D5A94" w:rsidP="005D5A94">
      <w:pPr>
        <w:pStyle w:val="NormalWeb"/>
        <w:numPr>
          <w:ilvl w:val="0"/>
          <w:numId w:val="23"/>
        </w:numPr>
      </w:pPr>
      <w:proofErr w:type="spellStart"/>
      <w:r w:rsidRPr="00C9467E">
        <w:rPr>
          <w:rStyle w:val="Strong"/>
        </w:rPr>
        <w:t>BookingSeats</w:t>
      </w:r>
      <w:proofErr w:type="spellEnd"/>
      <w:r w:rsidRPr="00C9467E">
        <w:t xml:space="preserve">: Join table linking </w:t>
      </w:r>
      <w:r w:rsidRPr="00C9467E">
        <w:rPr>
          <w:rStyle w:val="HTMLCode"/>
          <w:rFonts w:ascii="Times New Roman" w:eastAsiaTheme="majorEastAsia" w:hAnsi="Times New Roman" w:cs="Times New Roman"/>
          <w:sz w:val="24"/>
          <w:szCs w:val="24"/>
        </w:rPr>
        <w:t>Bookings</w:t>
      </w:r>
      <w:r w:rsidRPr="00C9467E">
        <w:t xml:space="preserve"> to </w:t>
      </w:r>
      <w:r w:rsidRPr="00C9467E">
        <w:rPr>
          <w:rStyle w:val="HTMLCode"/>
          <w:rFonts w:ascii="Times New Roman" w:eastAsiaTheme="majorEastAsia" w:hAnsi="Times New Roman" w:cs="Times New Roman"/>
          <w:sz w:val="24"/>
          <w:szCs w:val="24"/>
        </w:rPr>
        <w:t>Seats</w:t>
      </w:r>
      <w:r w:rsidRPr="00C9467E">
        <w:t>, supporting multiple seats per booking.</w:t>
      </w:r>
    </w:p>
    <w:p w:rsidR="005D5A94" w:rsidRPr="00C9467E" w:rsidRDefault="005D5A94" w:rsidP="005D5A94">
      <w:pPr>
        <w:pStyle w:val="NormalWeb"/>
        <w:numPr>
          <w:ilvl w:val="0"/>
          <w:numId w:val="23"/>
        </w:numPr>
      </w:pPr>
      <w:r w:rsidRPr="00C9467E">
        <w:rPr>
          <w:rStyle w:val="Strong"/>
        </w:rPr>
        <w:t>Payments</w:t>
      </w:r>
      <w:r w:rsidRPr="00C9467E">
        <w:t xml:space="preserve">: Tracks payments for bookings, including fields like </w:t>
      </w:r>
      <w:proofErr w:type="spellStart"/>
      <w:r w:rsidRPr="00C9467E">
        <w:rPr>
          <w:rStyle w:val="HTMLCode"/>
          <w:rFonts w:ascii="Times New Roman" w:eastAsiaTheme="majorEastAsia" w:hAnsi="Times New Roman" w:cs="Times New Roman"/>
          <w:sz w:val="24"/>
          <w:szCs w:val="24"/>
        </w:rPr>
        <w:t>PaymentID</w:t>
      </w:r>
      <w:proofErr w:type="spellEnd"/>
      <w:r w:rsidRPr="00C9467E">
        <w:t xml:space="preserve">, </w:t>
      </w:r>
      <w:proofErr w:type="spellStart"/>
      <w:r w:rsidRPr="00C9467E">
        <w:rPr>
          <w:rStyle w:val="HTMLCode"/>
          <w:rFonts w:ascii="Times New Roman" w:eastAsiaTheme="majorEastAsia" w:hAnsi="Times New Roman" w:cs="Times New Roman"/>
          <w:sz w:val="24"/>
          <w:szCs w:val="24"/>
        </w:rPr>
        <w:t>BookingID</w:t>
      </w:r>
      <w:proofErr w:type="spellEnd"/>
      <w:r w:rsidRPr="00C9467E">
        <w:t xml:space="preserve">, </w:t>
      </w:r>
      <w:r w:rsidRPr="00C9467E">
        <w:rPr>
          <w:rStyle w:val="HTMLCode"/>
          <w:rFonts w:ascii="Times New Roman" w:eastAsiaTheme="majorEastAsia" w:hAnsi="Times New Roman" w:cs="Times New Roman"/>
          <w:sz w:val="24"/>
          <w:szCs w:val="24"/>
        </w:rPr>
        <w:t>Amount</w:t>
      </w:r>
      <w:r w:rsidRPr="00C9467E">
        <w:t xml:space="preserve">, </w:t>
      </w:r>
      <w:r w:rsidRPr="00C9467E">
        <w:rPr>
          <w:rStyle w:val="HTMLCode"/>
          <w:rFonts w:ascii="Times New Roman" w:eastAsiaTheme="majorEastAsia" w:hAnsi="Times New Roman" w:cs="Times New Roman"/>
          <w:sz w:val="24"/>
          <w:szCs w:val="24"/>
        </w:rPr>
        <w:t>Status</w:t>
      </w:r>
      <w:r w:rsidRPr="00C9467E">
        <w:t xml:space="preserve">, and </w:t>
      </w:r>
      <w:r w:rsidRPr="00C9467E">
        <w:rPr>
          <w:rStyle w:val="HTMLCode"/>
          <w:rFonts w:ascii="Times New Roman" w:eastAsiaTheme="majorEastAsia" w:hAnsi="Times New Roman" w:cs="Times New Roman"/>
          <w:sz w:val="24"/>
          <w:szCs w:val="24"/>
        </w:rPr>
        <w:t>Timestamp</w:t>
      </w:r>
      <w:r w:rsidRPr="00C9467E">
        <w:t>.</w:t>
      </w:r>
    </w:p>
    <w:p w:rsidR="005D5A94" w:rsidRPr="00C9467E" w:rsidRDefault="005D5A94" w:rsidP="005D5A94">
      <w:pPr>
        <w:pStyle w:val="NormalWeb"/>
        <w:numPr>
          <w:ilvl w:val="0"/>
          <w:numId w:val="23"/>
        </w:numPr>
      </w:pPr>
      <w:r w:rsidRPr="00C9467E">
        <w:rPr>
          <w:rStyle w:val="Strong"/>
        </w:rPr>
        <w:t>Refunds</w:t>
      </w:r>
      <w:r w:rsidRPr="00C9467E">
        <w:t xml:space="preserve">: Manages payment refunds with fields like </w:t>
      </w:r>
      <w:proofErr w:type="spellStart"/>
      <w:r w:rsidRPr="00C9467E">
        <w:rPr>
          <w:rStyle w:val="HTMLCode"/>
          <w:rFonts w:ascii="Times New Roman" w:eastAsiaTheme="majorEastAsia" w:hAnsi="Times New Roman" w:cs="Times New Roman"/>
          <w:sz w:val="24"/>
          <w:szCs w:val="24"/>
        </w:rPr>
        <w:t>RefundID</w:t>
      </w:r>
      <w:proofErr w:type="spellEnd"/>
      <w:r w:rsidRPr="00C9467E">
        <w:t xml:space="preserve">, </w:t>
      </w:r>
      <w:proofErr w:type="spellStart"/>
      <w:r w:rsidRPr="00C9467E">
        <w:rPr>
          <w:rStyle w:val="HTMLCode"/>
          <w:rFonts w:ascii="Times New Roman" w:eastAsiaTheme="majorEastAsia" w:hAnsi="Times New Roman" w:cs="Times New Roman"/>
          <w:sz w:val="24"/>
          <w:szCs w:val="24"/>
        </w:rPr>
        <w:t>PaymentID</w:t>
      </w:r>
      <w:proofErr w:type="spellEnd"/>
      <w:r w:rsidRPr="00C9467E">
        <w:t xml:space="preserve">, </w:t>
      </w:r>
      <w:r w:rsidRPr="00C9467E">
        <w:rPr>
          <w:rStyle w:val="HTMLCode"/>
          <w:rFonts w:ascii="Times New Roman" w:eastAsiaTheme="majorEastAsia" w:hAnsi="Times New Roman" w:cs="Times New Roman"/>
          <w:sz w:val="24"/>
          <w:szCs w:val="24"/>
        </w:rPr>
        <w:t>Amount</w:t>
      </w:r>
      <w:r w:rsidRPr="00C9467E">
        <w:t xml:space="preserve">, </w:t>
      </w:r>
      <w:r w:rsidRPr="00C9467E">
        <w:rPr>
          <w:rStyle w:val="HTMLCode"/>
          <w:rFonts w:ascii="Times New Roman" w:eastAsiaTheme="majorEastAsia" w:hAnsi="Times New Roman" w:cs="Times New Roman"/>
          <w:sz w:val="24"/>
          <w:szCs w:val="24"/>
        </w:rPr>
        <w:t>Reason</w:t>
      </w:r>
      <w:r w:rsidRPr="00C9467E">
        <w:t xml:space="preserve">, and </w:t>
      </w:r>
      <w:r w:rsidRPr="00C9467E">
        <w:rPr>
          <w:rStyle w:val="HTMLCode"/>
          <w:rFonts w:ascii="Times New Roman" w:eastAsiaTheme="majorEastAsia" w:hAnsi="Times New Roman" w:cs="Times New Roman"/>
          <w:sz w:val="24"/>
          <w:szCs w:val="24"/>
        </w:rPr>
        <w:t>Status</w:t>
      </w:r>
      <w:r w:rsidRPr="00C9467E">
        <w:t>.</w:t>
      </w:r>
    </w:p>
    <w:p w:rsidR="005D5A94" w:rsidRPr="00C9467E" w:rsidRDefault="005D5A94" w:rsidP="005D5A94">
      <w:pPr>
        <w:pStyle w:val="NormalWeb"/>
        <w:numPr>
          <w:ilvl w:val="0"/>
          <w:numId w:val="23"/>
        </w:numPr>
      </w:pPr>
      <w:r w:rsidRPr="00C9467E">
        <w:rPr>
          <w:rStyle w:val="Strong"/>
        </w:rPr>
        <w:t>Analytics, Marketing, SEO, and Reports</w:t>
      </w:r>
      <w:r w:rsidRPr="00C9467E">
        <w:t>:</w:t>
      </w:r>
    </w:p>
    <w:p w:rsidR="005D5A94" w:rsidRPr="00C9467E" w:rsidRDefault="005D5A94" w:rsidP="005D5A94">
      <w:pPr>
        <w:numPr>
          <w:ilvl w:val="1"/>
          <w:numId w:val="23"/>
        </w:numPr>
        <w:spacing w:before="100" w:beforeAutospacing="1" w:after="100" w:afterAutospacing="1" w:line="240" w:lineRule="auto"/>
        <w:rPr>
          <w:rFonts w:ascii="Times New Roman" w:hAnsi="Times New Roman" w:cs="Times New Roman"/>
          <w:sz w:val="24"/>
          <w:szCs w:val="24"/>
        </w:rPr>
      </w:pPr>
      <w:r w:rsidRPr="00C9467E">
        <w:rPr>
          <w:rStyle w:val="Strong"/>
          <w:rFonts w:ascii="Times New Roman" w:hAnsi="Times New Roman" w:cs="Times New Roman"/>
          <w:sz w:val="24"/>
          <w:szCs w:val="24"/>
        </w:rPr>
        <w:t>Analytics</w:t>
      </w:r>
      <w:r w:rsidRPr="00C9467E">
        <w:rPr>
          <w:rFonts w:ascii="Times New Roman" w:hAnsi="Times New Roman" w:cs="Times New Roman"/>
          <w:sz w:val="24"/>
          <w:szCs w:val="24"/>
        </w:rPr>
        <w:t>: Aggregates booking and event data for reporting.</w:t>
      </w:r>
    </w:p>
    <w:p w:rsidR="005D5A94" w:rsidRPr="00C9467E" w:rsidRDefault="005D5A94" w:rsidP="005D5A94">
      <w:pPr>
        <w:numPr>
          <w:ilvl w:val="1"/>
          <w:numId w:val="23"/>
        </w:numPr>
        <w:spacing w:before="100" w:beforeAutospacing="1" w:after="100" w:afterAutospacing="1" w:line="240" w:lineRule="auto"/>
        <w:rPr>
          <w:rFonts w:ascii="Times New Roman" w:hAnsi="Times New Roman" w:cs="Times New Roman"/>
          <w:sz w:val="24"/>
          <w:szCs w:val="24"/>
        </w:rPr>
      </w:pPr>
      <w:r w:rsidRPr="00C9467E">
        <w:rPr>
          <w:rStyle w:val="Strong"/>
          <w:rFonts w:ascii="Times New Roman" w:hAnsi="Times New Roman" w:cs="Times New Roman"/>
          <w:sz w:val="24"/>
          <w:szCs w:val="24"/>
        </w:rPr>
        <w:t>Marketing</w:t>
      </w:r>
      <w:r w:rsidRPr="00C9467E">
        <w:rPr>
          <w:rFonts w:ascii="Times New Roman" w:hAnsi="Times New Roman" w:cs="Times New Roman"/>
          <w:sz w:val="24"/>
          <w:szCs w:val="24"/>
        </w:rPr>
        <w:t>: Stores campaign data.</w:t>
      </w:r>
    </w:p>
    <w:p w:rsidR="005D5A94" w:rsidRPr="00C9467E" w:rsidRDefault="005D5A94" w:rsidP="005D5A94">
      <w:pPr>
        <w:numPr>
          <w:ilvl w:val="1"/>
          <w:numId w:val="23"/>
        </w:numPr>
        <w:spacing w:before="100" w:beforeAutospacing="1" w:after="100" w:afterAutospacing="1" w:line="240" w:lineRule="auto"/>
        <w:rPr>
          <w:rFonts w:ascii="Times New Roman" w:hAnsi="Times New Roman" w:cs="Times New Roman"/>
          <w:sz w:val="24"/>
          <w:szCs w:val="24"/>
        </w:rPr>
      </w:pPr>
      <w:r w:rsidRPr="00C9467E">
        <w:rPr>
          <w:rStyle w:val="Strong"/>
          <w:rFonts w:ascii="Times New Roman" w:hAnsi="Times New Roman" w:cs="Times New Roman"/>
          <w:sz w:val="24"/>
          <w:szCs w:val="24"/>
        </w:rPr>
        <w:t>SEO</w:t>
      </w:r>
      <w:r w:rsidRPr="00C9467E">
        <w:rPr>
          <w:rFonts w:ascii="Times New Roman" w:hAnsi="Times New Roman" w:cs="Times New Roman"/>
          <w:sz w:val="24"/>
          <w:szCs w:val="24"/>
        </w:rPr>
        <w:t>: Optimizes event listings with keywords and metadata.</w:t>
      </w:r>
    </w:p>
    <w:p w:rsidR="005D5A94" w:rsidRPr="00C9467E" w:rsidRDefault="005D5A94" w:rsidP="005D5A94">
      <w:pPr>
        <w:numPr>
          <w:ilvl w:val="1"/>
          <w:numId w:val="23"/>
        </w:numPr>
        <w:spacing w:before="100" w:beforeAutospacing="1" w:after="100" w:afterAutospacing="1" w:line="240" w:lineRule="auto"/>
        <w:rPr>
          <w:rFonts w:ascii="Times New Roman" w:hAnsi="Times New Roman" w:cs="Times New Roman"/>
          <w:sz w:val="24"/>
          <w:szCs w:val="24"/>
        </w:rPr>
      </w:pPr>
      <w:r w:rsidRPr="00C9467E">
        <w:rPr>
          <w:rStyle w:val="Strong"/>
          <w:rFonts w:ascii="Times New Roman" w:hAnsi="Times New Roman" w:cs="Times New Roman"/>
          <w:sz w:val="24"/>
          <w:szCs w:val="24"/>
        </w:rPr>
        <w:t>Reports</w:t>
      </w:r>
      <w:r w:rsidRPr="00C9467E">
        <w:rPr>
          <w:rFonts w:ascii="Times New Roman" w:hAnsi="Times New Roman" w:cs="Times New Roman"/>
          <w:sz w:val="24"/>
          <w:szCs w:val="24"/>
        </w:rPr>
        <w:t>: Aggregates data for business intelligence.</w:t>
      </w:r>
    </w:p>
    <w:p w:rsidR="005D5A94" w:rsidRPr="00C9467E" w:rsidRDefault="00945D43" w:rsidP="005D5A94">
      <w:pPr>
        <w:spacing w:after="0"/>
        <w:rPr>
          <w:rFonts w:ascii="Times New Roman" w:hAnsi="Times New Roman" w:cs="Times New Roman"/>
        </w:rPr>
      </w:pPr>
      <w:r>
        <w:rPr>
          <w:rFonts w:ascii="Times New Roman" w:hAnsi="Times New Roman" w:cs="Times New Roman"/>
        </w:rPr>
        <w:pict>
          <v:rect id="_x0000_i1028" style="width:0;height:1.5pt" o:hralign="center" o:hrstd="t" o:hr="t" fillcolor="#a0a0a0" stroked="f"/>
        </w:pict>
      </w:r>
    </w:p>
    <w:p w:rsidR="005D5A94" w:rsidRPr="00C9467E" w:rsidRDefault="005D5A94" w:rsidP="005D5A94">
      <w:pPr>
        <w:pStyle w:val="Heading2"/>
        <w:rPr>
          <w:rFonts w:ascii="Times New Roman" w:hAnsi="Times New Roman" w:cs="Times New Roman"/>
        </w:rPr>
      </w:pPr>
      <w:r w:rsidRPr="00C9467E">
        <w:rPr>
          <w:rFonts w:ascii="Times New Roman" w:hAnsi="Times New Roman" w:cs="Times New Roman"/>
        </w:rPr>
        <w:lastRenderedPageBreak/>
        <w:t>IV. User Flow Chart</w:t>
      </w:r>
    </w:p>
    <w:p w:rsidR="005D5A94" w:rsidRPr="00C9467E" w:rsidRDefault="00B30B5B" w:rsidP="005D5A94">
      <w:pPr>
        <w:rPr>
          <w:rFonts w:ascii="Times New Roman" w:hAnsi="Times New Roman" w:cs="Times New Roman"/>
        </w:rPr>
      </w:pPr>
      <w:r w:rsidRPr="00C9467E">
        <w:rPr>
          <w:rFonts w:ascii="Times New Roman" w:hAnsi="Times New Roman" w:cs="Times New Roman"/>
          <w:noProof/>
        </w:rPr>
        <w:drawing>
          <wp:inline distT="0" distB="0" distL="0" distR="0">
            <wp:extent cx="6590398" cy="4800600"/>
            <wp:effectExtent l="0" t="0" r="1270" b="0"/>
            <wp:docPr id="2" name="Picture 2" descr="D:\Quyen\use-case-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Quyen\use-case-flo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02900" cy="4809707"/>
                    </a:xfrm>
                    <a:prstGeom prst="rect">
                      <a:avLst/>
                    </a:prstGeom>
                    <a:noFill/>
                    <a:ln>
                      <a:noFill/>
                    </a:ln>
                  </pic:spPr>
                </pic:pic>
              </a:graphicData>
            </a:graphic>
          </wp:inline>
        </w:drawing>
      </w:r>
      <w:r w:rsidRPr="00C9467E">
        <w:rPr>
          <w:rFonts w:ascii="Times New Roman" w:hAnsi="Times New Roman" w:cs="Times New Roman"/>
        </w:rPr>
        <w:t xml:space="preserve"> </w:t>
      </w:r>
      <w:r w:rsidR="00945D43">
        <w:rPr>
          <w:rFonts w:ascii="Times New Roman" w:hAnsi="Times New Roman" w:cs="Times New Roman"/>
        </w:rPr>
        <w:pict>
          <v:rect id="_x0000_i1029" style="width:0;height:1.5pt" o:hralign="center" o:hrstd="t" o:hr="t" fillcolor="#a0a0a0" stroked="f"/>
        </w:pict>
      </w:r>
    </w:p>
    <w:p w:rsidR="005D5A94" w:rsidRPr="00C9467E" w:rsidRDefault="005D5A94" w:rsidP="005D5A94">
      <w:pPr>
        <w:pStyle w:val="Heading2"/>
        <w:rPr>
          <w:rFonts w:ascii="Times New Roman" w:hAnsi="Times New Roman" w:cs="Times New Roman"/>
        </w:rPr>
      </w:pPr>
      <w:r w:rsidRPr="00C9467E">
        <w:rPr>
          <w:rFonts w:ascii="Times New Roman" w:hAnsi="Times New Roman" w:cs="Times New Roman"/>
        </w:rPr>
        <w:t>V. Technology Stack</w:t>
      </w:r>
    </w:p>
    <w:p w:rsidR="005D5A94" w:rsidRPr="00C9467E" w:rsidRDefault="005D5A94" w:rsidP="005D5A94">
      <w:pPr>
        <w:pStyle w:val="NormalWeb"/>
        <w:rPr>
          <w:sz w:val="22"/>
          <w:szCs w:val="22"/>
        </w:rPr>
      </w:pPr>
      <w:r w:rsidRPr="00C9467E">
        <w:rPr>
          <w:rStyle w:val="Strong"/>
          <w:sz w:val="22"/>
          <w:szCs w:val="22"/>
        </w:rPr>
        <w:t>Backend</w:t>
      </w:r>
      <w:r w:rsidRPr="00C9467E">
        <w:rPr>
          <w:sz w:val="22"/>
          <w:szCs w:val="22"/>
        </w:rPr>
        <w:t xml:space="preserve">: .NET Core (with support for other languages and frameworks for </w:t>
      </w:r>
      <w:proofErr w:type="spellStart"/>
      <w:r w:rsidRPr="00C9467E">
        <w:rPr>
          <w:sz w:val="22"/>
          <w:szCs w:val="22"/>
        </w:rPr>
        <w:t>microservices</w:t>
      </w:r>
      <w:proofErr w:type="spellEnd"/>
      <w:r w:rsidRPr="00C9467E">
        <w:rPr>
          <w:sz w:val="22"/>
          <w:szCs w:val="22"/>
        </w:rPr>
        <w:t>)</w:t>
      </w:r>
    </w:p>
    <w:p w:rsidR="005D5A94" w:rsidRPr="00C9467E" w:rsidRDefault="005D5A94" w:rsidP="005D5A94">
      <w:pPr>
        <w:pStyle w:val="NormalWeb"/>
        <w:rPr>
          <w:sz w:val="22"/>
          <w:szCs w:val="22"/>
        </w:rPr>
      </w:pPr>
      <w:r w:rsidRPr="00C9467E">
        <w:rPr>
          <w:rStyle w:val="Strong"/>
          <w:sz w:val="22"/>
          <w:szCs w:val="22"/>
        </w:rPr>
        <w:t>Database</w:t>
      </w:r>
      <w:r w:rsidRPr="00C9467E">
        <w:rPr>
          <w:sz w:val="22"/>
          <w:szCs w:val="22"/>
        </w:rPr>
        <w:t>:</w:t>
      </w:r>
    </w:p>
    <w:p w:rsidR="005D5A94" w:rsidRPr="00C9467E" w:rsidRDefault="005D5A94" w:rsidP="005D5A94">
      <w:pPr>
        <w:numPr>
          <w:ilvl w:val="0"/>
          <w:numId w:val="24"/>
        </w:numPr>
        <w:spacing w:before="100" w:beforeAutospacing="1" w:after="100" w:afterAutospacing="1" w:line="240" w:lineRule="auto"/>
        <w:rPr>
          <w:rFonts w:ascii="Times New Roman" w:hAnsi="Times New Roman" w:cs="Times New Roman"/>
        </w:rPr>
      </w:pPr>
      <w:r w:rsidRPr="00C9467E">
        <w:rPr>
          <w:rFonts w:ascii="Times New Roman" w:hAnsi="Times New Roman" w:cs="Times New Roman"/>
        </w:rPr>
        <w:t>SQL Server: Manages transactional data (e.g., bookings, payments) and user data.</w:t>
      </w:r>
    </w:p>
    <w:p w:rsidR="005D5A94" w:rsidRPr="00C9467E" w:rsidRDefault="005D5A94" w:rsidP="005D5A94">
      <w:pPr>
        <w:numPr>
          <w:ilvl w:val="0"/>
          <w:numId w:val="24"/>
        </w:numPr>
        <w:spacing w:before="100" w:beforeAutospacing="1" w:after="100" w:afterAutospacing="1" w:line="240" w:lineRule="auto"/>
        <w:rPr>
          <w:rFonts w:ascii="Times New Roman" w:hAnsi="Times New Roman" w:cs="Times New Roman"/>
        </w:rPr>
      </w:pPr>
      <w:proofErr w:type="spellStart"/>
      <w:r w:rsidRPr="00C9467E">
        <w:rPr>
          <w:rFonts w:ascii="Times New Roman" w:hAnsi="Times New Roman" w:cs="Times New Roman"/>
        </w:rPr>
        <w:t>Elasticsearch</w:t>
      </w:r>
      <w:proofErr w:type="spellEnd"/>
      <w:r w:rsidRPr="00C9467E">
        <w:rPr>
          <w:rFonts w:ascii="Times New Roman" w:hAnsi="Times New Roman" w:cs="Times New Roman"/>
        </w:rPr>
        <w:t>: Provides a search engine for event data.</w:t>
      </w:r>
    </w:p>
    <w:p w:rsidR="005D5A94" w:rsidRPr="00C9467E" w:rsidRDefault="005D5A94" w:rsidP="005D5A94">
      <w:pPr>
        <w:numPr>
          <w:ilvl w:val="0"/>
          <w:numId w:val="24"/>
        </w:numPr>
        <w:spacing w:before="100" w:beforeAutospacing="1" w:after="100" w:afterAutospacing="1" w:line="240" w:lineRule="auto"/>
        <w:rPr>
          <w:rFonts w:ascii="Times New Roman" w:hAnsi="Times New Roman" w:cs="Times New Roman"/>
        </w:rPr>
      </w:pPr>
      <w:proofErr w:type="spellStart"/>
      <w:r w:rsidRPr="00C9467E">
        <w:rPr>
          <w:rFonts w:ascii="Times New Roman" w:hAnsi="Times New Roman" w:cs="Times New Roman"/>
        </w:rPr>
        <w:t>Redis</w:t>
      </w:r>
      <w:proofErr w:type="spellEnd"/>
      <w:r w:rsidRPr="00C9467E">
        <w:rPr>
          <w:rFonts w:ascii="Times New Roman" w:hAnsi="Times New Roman" w:cs="Times New Roman"/>
        </w:rPr>
        <w:t>: Used for caching frequently accessed data.</w:t>
      </w:r>
    </w:p>
    <w:p w:rsidR="005D5A94" w:rsidRPr="00C9467E" w:rsidRDefault="005D5A94" w:rsidP="005D5A94">
      <w:pPr>
        <w:pStyle w:val="NormalWeb"/>
        <w:rPr>
          <w:sz w:val="22"/>
          <w:szCs w:val="22"/>
        </w:rPr>
      </w:pPr>
      <w:r w:rsidRPr="00C9467E">
        <w:rPr>
          <w:rStyle w:val="Strong"/>
          <w:sz w:val="22"/>
          <w:szCs w:val="22"/>
        </w:rPr>
        <w:t>Message Broker</w:t>
      </w:r>
      <w:r w:rsidRPr="00C9467E">
        <w:rPr>
          <w:sz w:val="22"/>
          <w:szCs w:val="22"/>
        </w:rPr>
        <w:t xml:space="preserve">: </w:t>
      </w:r>
      <w:proofErr w:type="spellStart"/>
      <w:r w:rsidRPr="00C9467E">
        <w:rPr>
          <w:sz w:val="22"/>
          <w:szCs w:val="22"/>
        </w:rPr>
        <w:t>RabbitMQ</w:t>
      </w:r>
      <w:proofErr w:type="spellEnd"/>
      <w:r w:rsidRPr="00C9467E">
        <w:rPr>
          <w:sz w:val="22"/>
          <w:szCs w:val="22"/>
        </w:rPr>
        <w:t xml:space="preserve"> or Apache Kafka for event-driven processing.</w:t>
      </w:r>
    </w:p>
    <w:p w:rsidR="005D5A94" w:rsidRPr="00C9467E" w:rsidRDefault="005D5A94" w:rsidP="005D5A94">
      <w:pPr>
        <w:pStyle w:val="NormalWeb"/>
        <w:rPr>
          <w:sz w:val="22"/>
          <w:szCs w:val="22"/>
        </w:rPr>
      </w:pPr>
      <w:r w:rsidRPr="00C9467E">
        <w:rPr>
          <w:rStyle w:val="Strong"/>
          <w:sz w:val="22"/>
          <w:szCs w:val="22"/>
        </w:rPr>
        <w:t>Monitoring and Metrics</w:t>
      </w:r>
      <w:r w:rsidRPr="00C9467E">
        <w:rPr>
          <w:sz w:val="22"/>
          <w:szCs w:val="22"/>
        </w:rPr>
        <w:t xml:space="preserve">: Prometheus and </w:t>
      </w:r>
      <w:proofErr w:type="spellStart"/>
      <w:r w:rsidRPr="00C9467E">
        <w:rPr>
          <w:sz w:val="22"/>
          <w:szCs w:val="22"/>
        </w:rPr>
        <w:t>Grafana</w:t>
      </w:r>
      <w:proofErr w:type="spellEnd"/>
      <w:r w:rsidRPr="00C9467E">
        <w:rPr>
          <w:sz w:val="22"/>
          <w:szCs w:val="22"/>
        </w:rPr>
        <w:t>.</w:t>
      </w:r>
    </w:p>
    <w:p w:rsidR="005D5A94" w:rsidRPr="00C9467E" w:rsidRDefault="005D5A94" w:rsidP="005D5A94">
      <w:pPr>
        <w:pStyle w:val="NormalWeb"/>
        <w:rPr>
          <w:sz w:val="22"/>
          <w:szCs w:val="22"/>
        </w:rPr>
      </w:pPr>
      <w:r w:rsidRPr="00C9467E">
        <w:rPr>
          <w:rStyle w:val="Strong"/>
          <w:sz w:val="22"/>
          <w:szCs w:val="22"/>
        </w:rPr>
        <w:t>Logging</w:t>
      </w:r>
      <w:r w:rsidRPr="00C9467E">
        <w:rPr>
          <w:sz w:val="22"/>
          <w:szCs w:val="22"/>
        </w:rPr>
        <w:t>: ELK Stack (</w:t>
      </w:r>
      <w:proofErr w:type="spellStart"/>
      <w:r w:rsidRPr="00C9467E">
        <w:rPr>
          <w:sz w:val="22"/>
          <w:szCs w:val="22"/>
        </w:rPr>
        <w:t>Elasticsearch</w:t>
      </w:r>
      <w:proofErr w:type="spellEnd"/>
      <w:r w:rsidRPr="00C9467E">
        <w:rPr>
          <w:sz w:val="22"/>
          <w:szCs w:val="22"/>
        </w:rPr>
        <w:t xml:space="preserve">, </w:t>
      </w:r>
      <w:proofErr w:type="spellStart"/>
      <w:r w:rsidRPr="00C9467E">
        <w:rPr>
          <w:sz w:val="22"/>
          <w:szCs w:val="22"/>
        </w:rPr>
        <w:t>Logstash</w:t>
      </w:r>
      <w:proofErr w:type="spellEnd"/>
      <w:r w:rsidRPr="00C9467E">
        <w:rPr>
          <w:sz w:val="22"/>
          <w:szCs w:val="22"/>
        </w:rPr>
        <w:t xml:space="preserve">, </w:t>
      </w:r>
      <w:proofErr w:type="spellStart"/>
      <w:r w:rsidRPr="00C9467E">
        <w:rPr>
          <w:sz w:val="22"/>
          <w:szCs w:val="22"/>
        </w:rPr>
        <w:t>Kibana</w:t>
      </w:r>
      <w:proofErr w:type="spellEnd"/>
      <w:r w:rsidRPr="00C9467E">
        <w:rPr>
          <w:sz w:val="22"/>
          <w:szCs w:val="22"/>
        </w:rPr>
        <w:t>).</w:t>
      </w:r>
    </w:p>
    <w:p w:rsidR="005D5A94" w:rsidRPr="00C9467E" w:rsidRDefault="005D5A94" w:rsidP="005D5A94">
      <w:pPr>
        <w:pStyle w:val="NormalWeb"/>
        <w:rPr>
          <w:sz w:val="22"/>
          <w:szCs w:val="22"/>
        </w:rPr>
      </w:pPr>
      <w:r w:rsidRPr="00C9467E">
        <w:rPr>
          <w:rStyle w:val="Strong"/>
          <w:sz w:val="22"/>
          <w:szCs w:val="22"/>
        </w:rPr>
        <w:t>API Gateway</w:t>
      </w:r>
      <w:r w:rsidRPr="00C9467E">
        <w:rPr>
          <w:sz w:val="22"/>
          <w:szCs w:val="22"/>
        </w:rPr>
        <w:t>: NGINX/Kong.</w:t>
      </w:r>
    </w:p>
    <w:p w:rsidR="005D5A94" w:rsidRPr="00C9467E" w:rsidRDefault="005D5A94" w:rsidP="005D5A94">
      <w:pPr>
        <w:pStyle w:val="NormalWeb"/>
        <w:rPr>
          <w:sz w:val="22"/>
          <w:szCs w:val="22"/>
        </w:rPr>
      </w:pPr>
      <w:r w:rsidRPr="00C9467E">
        <w:rPr>
          <w:rStyle w:val="Strong"/>
          <w:sz w:val="22"/>
          <w:szCs w:val="22"/>
        </w:rPr>
        <w:lastRenderedPageBreak/>
        <w:t>Containerization</w:t>
      </w:r>
      <w:r w:rsidRPr="00C9467E">
        <w:rPr>
          <w:sz w:val="22"/>
          <w:szCs w:val="22"/>
        </w:rPr>
        <w:t>:</w:t>
      </w:r>
    </w:p>
    <w:p w:rsidR="005D5A94" w:rsidRPr="00C9467E" w:rsidRDefault="005D5A94" w:rsidP="005D5A94">
      <w:pPr>
        <w:numPr>
          <w:ilvl w:val="0"/>
          <w:numId w:val="25"/>
        </w:numPr>
        <w:spacing w:before="100" w:beforeAutospacing="1" w:after="100" w:afterAutospacing="1" w:line="240" w:lineRule="auto"/>
        <w:rPr>
          <w:rFonts w:ascii="Times New Roman" w:hAnsi="Times New Roman" w:cs="Times New Roman"/>
        </w:rPr>
      </w:pPr>
      <w:proofErr w:type="spellStart"/>
      <w:r w:rsidRPr="00C9467E">
        <w:rPr>
          <w:rFonts w:ascii="Times New Roman" w:hAnsi="Times New Roman" w:cs="Times New Roman"/>
        </w:rPr>
        <w:t>Docker</w:t>
      </w:r>
      <w:proofErr w:type="spellEnd"/>
      <w:r w:rsidRPr="00C9467E">
        <w:rPr>
          <w:rFonts w:ascii="Times New Roman" w:hAnsi="Times New Roman" w:cs="Times New Roman"/>
        </w:rPr>
        <w:t>: For containerizing services.</w:t>
      </w:r>
    </w:p>
    <w:p w:rsidR="005D5A94" w:rsidRPr="00C9467E" w:rsidRDefault="005D5A94" w:rsidP="005D5A94">
      <w:pPr>
        <w:numPr>
          <w:ilvl w:val="0"/>
          <w:numId w:val="25"/>
        </w:numPr>
        <w:spacing w:before="100" w:beforeAutospacing="1" w:after="100" w:afterAutospacing="1" w:line="240" w:lineRule="auto"/>
        <w:rPr>
          <w:rFonts w:ascii="Times New Roman" w:hAnsi="Times New Roman" w:cs="Times New Roman"/>
        </w:rPr>
      </w:pPr>
      <w:proofErr w:type="spellStart"/>
      <w:r w:rsidRPr="00C9467E">
        <w:rPr>
          <w:rFonts w:ascii="Times New Roman" w:hAnsi="Times New Roman" w:cs="Times New Roman"/>
        </w:rPr>
        <w:t>Kubernetes</w:t>
      </w:r>
      <w:proofErr w:type="spellEnd"/>
      <w:r w:rsidRPr="00C9467E">
        <w:rPr>
          <w:rFonts w:ascii="Times New Roman" w:hAnsi="Times New Roman" w:cs="Times New Roman"/>
        </w:rPr>
        <w:t>: For orchestration.</w:t>
      </w:r>
    </w:p>
    <w:p w:rsidR="005D5A94" w:rsidRPr="00C9467E" w:rsidRDefault="005D5A94" w:rsidP="005D5A94">
      <w:pPr>
        <w:pStyle w:val="NormalWeb"/>
        <w:rPr>
          <w:sz w:val="22"/>
          <w:szCs w:val="22"/>
        </w:rPr>
      </w:pPr>
      <w:r w:rsidRPr="00C9467E">
        <w:rPr>
          <w:rStyle w:val="Strong"/>
          <w:sz w:val="22"/>
          <w:szCs w:val="22"/>
        </w:rPr>
        <w:t>Storage</w:t>
      </w:r>
      <w:r w:rsidRPr="00C9467E">
        <w:rPr>
          <w:sz w:val="22"/>
          <w:szCs w:val="22"/>
        </w:rPr>
        <w:t>: AWS S3.</w:t>
      </w:r>
    </w:p>
    <w:p w:rsidR="005D5A94" w:rsidRPr="00C9467E" w:rsidRDefault="005D5A94" w:rsidP="005D5A94">
      <w:pPr>
        <w:pStyle w:val="NormalWeb"/>
        <w:rPr>
          <w:sz w:val="22"/>
          <w:szCs w:val="22"/>
        </w:rPr>
      </w:pPr>
      <w:r w:rsidRPr="00C9467E">
        <w:rPr>
          <w:rStyle w:val="Strong"/>
          <w:sz w:val="22"/>
          <w:szCs w:val="22"/>
        </w:rPr>
        <w:t>Security</w:t>
      </w:r>
      <w:r w:rsidRPr="00C9467E">
        <w:rPr>
          <w:sz w:val="22"/>
          <w:szCs w:val="22"/>
        </w:rPr>
        <w:t>: IdentityServer4 with OAuth2 for secure authentication and authorization.</w:t>
      </w:r>
    </w:p>
    <w:p w:rsidR="005D5A94" w:rsidRPr="00C9467E" w:rsidRDefault="005D5A94" w:rsidP="005D5A94">
      <w:pPr>
        <w:pStyle w:val="NormalWeb"/>
        <w:rPr>
          <w:sz w:val="22"/>
          <w:szCs w:val="22"/>
        </w:rPr>
      </w:pPr>
      <w:r w:rsidRPr="00C9467E">
        <w:rPr>
          <w:rStyle w:val="Strong"/>
          <w:sz w:val="22"/>
          <w:szCs w:val="22"/>
        </w:rPr>
        <w:t>3rd Party Payment Gateway</w:t>
      </w:r>
      <w:r w:rsidRPr="00C9467E">
        <w:rPr>
          <w:sz w:val="22"/>
          <w:szCs w:val="22"/>
        </w:rPr>
        <w:t>: Stripe.</w:t>
      </w:r>
    </w:p>
    <w:p w:rsidR="005D5A94" w:rsidRPr="00C9467E" w:rsidRDefault="005D5A94" w:rsidP="005D5A94">
      <w:pPr>
        <w:pStyle w:val="NormalWeb"/>
        <w:rPr>
          <w:sz w:val="22"/>
          <w:szCs w:val="22"/>
        </w:rPr>
      </w:pPr>
      <w:r w:rsidRPr="00C9467E">
        <w:rPr>
          <w:rStyle w:val="Strong"/>
          <w:sz w:val="22"/>
          <w:szCs w:val="22"/>
        </w:rPr>
        <w:t>Deployment</w:t>
      </w:r>
      <w:r w:rsidRPr="00C9467E">
        <w:rPr>
          <w:sz w:val="22"/>
          <w:szCs w:val="22"/>
        </w:rPr>
        <w:t>: AWS.</w:t>
      </w:r>
    </w:p>
    <w:p w:rsidR="005D5A94" w:rsidRPr="00C9467E" w:rsidRDefault="00945D43" w:rsidP="005D5A94">
      <w:pPr>
        <w:rPr>
          <w:rFonts w:ascii="Times New Roman" w:hAnsi="Times New Roman" w:cs="Times New Roman"/>
        </w:rPr>
      </w:pPr>
      <w:r>
        <w:rPr>
          <w:rFonts w:ascii="Times New Roman" w:hAnsi="Times New Roman" w:cs="Times New Roman"/>
        </w:rPr>
        <w:pict>
          <v:rect id="_x0000_i1030" style="width:0;height:1.5pt" o:hralign="center" o:hrstd="t" o:hr="t" fillcolor="#a0a0a0" stroked="f"/>
        </w:pict>
      </w:r>
    </w:p>
    <w:p w:rsidR="005D5A94" w:rsidRPr="00C9467E" w:rsidRDefault="005D5A94" w:rsidP="005D5A94">
      <w:pPr>
        <w:pStyle w:val="Heading2"/>
        <w:rPr>
          <w:rFonts w:ascii="Times New Roman" w:hAnsi="Times New Roman" w:cs="Times New Roman"/>
        </w:rPr>
      </w:pPr>
      <w:r w:rsidRPr="00C9467E">
        <w:rPr>
          <w:rFonts w:ascii="Times New Roman" w:hAnsi="Times New Roman" w:cs="Times New Roman"/>
        </w:rPr>
        <w:t>VI. System Pillars</w:t>
      </w:r>
    </w:p>
    <w:p w:rsidR="005D5A94" w:rsidRPr="00C9467E" w:rsidRDefault="005D5A94" w:rsidP="005D5A94">
      <w:pPr>
        <w:pStyle w:val="Heading3"/>
      </w:pPr>
      <w:r w:rsidRPr="00C9467E">
        <w:t>Scalability</w:t>
      </w:r>
    </w:p>
    <w:p w:rsidR="005D5A94" w:rsidRPr="00C9467E" w:rsidRDefault="005D5A94" w:rsidP="005D5A94">
      <w:pPr>
        <w:numPr>
          <w:ilvl w:val="0"/>
          <w:numId w:val="26"/>
        </w:numPr>
        <w:spacing w:before="100" w:beforeAutospacing="1" w:after="100" w:afterAutospacing="1" w:line="240" w:lineRule="auto"/>
        <w:rPr>
          <w:rFonts w:ascii="Times New Roman" w:hAnsi="Times New Roman" w:cs="Times New Roman"/>
        </w:rPr>
      </w:pPr>
      <w:r w:rsidRPr="00C9467E">
        <w:rPr>
          <w:rStyle w:val="Strong"/>
          <w:rFonts w:ascii="Times New Roman" w:hAnsi="Times New Roman" w:cs="Times New Roman"/>
        </w:rPr>
        <w:t>Horizontal Scaling</w:t>
      </w:r>
      <w:r w:rsidRPr="00C9467E">
        <w:rPr>
          <w:rFonts w:ascii="Times New Roman" w:hAnsi="Times New Roman" w:cs="Times New Roman"/>
        </w:rPr>
        <w:t xml:space="preserve">: Stateless services (e.g., Booking, Search, </w:t>
      </w:r>
      <w:proofErr w:type="gramStart"/>
      <w:r w:rsidRPr="00C9467E">
        <w:rPr>
          <w:rFonts w:ascii="Times New Roman" w:hAnsi="Times New Roman" w:cs="Times New Roman"/>
        </w:rPr>
        <w:t>User</w:t>
      </w:r>
      <w:proofErr w:type="gramEnd"/>
      <w:r w:rsidRPr="00C9467E">
        <w:rPr>
          <w:rFonts w:ascii="Times New Roman" w:hAnsi="Times New Roman" w:cs="Times New Roman"/>
        </w:rPr>
        <w:t>) can scale horizontally by adding more instances.</w:t>
      </w:r>
    </w:p>
    <w:p w:rsidR="005D5A94" w:rsidRPr="00C9467E" w:rsidRDefault="005D5A94" w:rsidP="005D5A94">
      <w:pPr>
        <w:numPr>
          <w:ilvl w:val="0"/>
          <w:numId w:val="26"/>
        </w:numPr>
        <w:spacing w:before="100" w:beforeAutospacing="1" w:after="100" w:afterAutospacing="1" w:line="240" w:lineRule="auto"/>
        <w:rPr>
          <w:rFonts w:ascii="Times New Roman" w:hAnsi="Times New Roman" w:cs="Times New Roman"/>
        </w:rPr>
      </w:pPr>
      <w:r w:rsidRPr="00C9467E">
        <w:rPr>
          <w:rStyle w:val="Strong"/>
          <w:rFonts w:ascii="Times New Roman" w:hAnsi="Times New Roman" w:cs="Times New Roman"/>
        </w:rPr>
        <w:t>Auto-scaling</w:t>
      </w:r>
      <w:r w:rsidRPr="00C9467E">
        <w:rPr>
          <w:rFonts w:ascii="Times New Roman" w:hAnsi="Times New Roman" w:cs="Times New Roman"/>
        </w:rPr>
        <w:t xml:space="preserve">: Uses </w:t>
      </w:r>
      <w:proofErr w:type="spellStart"/>
      <w:r w:rsidRPr="00C9467E">
        <w:rPr>
          <w:rFonts w:ascii="Times New Roman" w:hAnsi="Times New Roman" w:cs="Times New Roman"/>
        </w:rPr>
        <w:t>Docker</w:t>
      </w:r>
      <w:proofErr w:type="spellEnd"/>
      <w:r w:rsidRPr="00C9467E">
        <w:rPr>
          <w:rFonts w:ascii="Times New Roman" w:hAnsi="Times New Roman" w:cs="Times New Roman"/>
        </w:rPr>
        <w:t xml:space="preserve"> Swarm, </w:t>
      </w:r>
      <w:proofErr w:type="spellStart"/>
      <w:r w:rsidRPr="00C9467E">
        <w:rPr>
          <w:rFonts w:ascii="Times New Roman" w:hAnsi="Times New Roman" w:cs="Times New Roman"/>
        </w:rPr>
        <w:t>Kubernetes</w:t>
      </w:r>
      <w:proofErr w:type="spellEnd"/>
      <w:r w:rsidRPr="00C9467E">
        <w:rPr>
          <w:rFonts w:ascii="Times New Roman" w:hAnsi="Times New Roman" w:cs="Times New Roman"/>
        </w:rPr>
        <w:t>, or cloud platforms (AWS, Azure) for dynamic scaling based on real-time load.</w:t>
      </w:r>
    </w:p>
    <w:p w:rsidR="005D5A94" w:rsidRPr="00C9467E" w:rsidRDefault="005D5A94" w:rsidP="005D5A94">
      <w:pPr>
        <w:numPr>
          <w:ilvl w:val="0"/>
          <w:numId w:val="26"/>
        </w:numPr>
        <w:spacing w:before="100" w:beforeAutospacing="1" w:after="100" w:afterAutospacing="1" w:line="240" w:lineRule="auto"/>
        <w:rPr>
          <w:rFonts w:ascii="Times New Roman" w:hAnsi="Times New Roman" w:cs="Times New Roman"/>
        </w:rPr>
      </w:pPr>
      <w:r w:rsidRPr="00C9467E">
        <w:rPr>
          <w:rStyle w:val="Strong"/>
          <w:rFonts w:ascii="Times New Roman" w:hAnsi="Times New Roman" w:cs="Times New Roman"/>
        </w:rPr>
        <w:t xml:space="preserve">Database </w:t>
      </w:r>
      <w:proofErr w:type="spellStart"/>
      <w:r w:rsidRPr="00C9467E">
        <w:rPr>
          <w:rStyle w:val="Strong"/>
          <w:rFonts w:ascii="Times New Roman" w:hAnsi="Times New Roman" w:cs="Times New Roman"/>
        </w:rPr>
        <w:t>Sharding</w:t>
      </w:r>
      <w:proofErr w:type="spellEnd"/>
      <w:r w:rsidRPr="00C9467E">
        <w:rPr>
          <w:rFonts w:ascii="Times New Roman" w:hAnsi="Times New Roman" w:cs="Times New Roman"/>
        </w:rPr>
        <w:t>: Enhances performance for high-volume data like event listings.</w:t>
      </w:r>
    </w:p>
    <w:p w:rsidR="005D5A94" w:rsidRPr="00C9467E" w:rsidRDefault="005D5A94" w:rsidP="005D5A94">
      <w:pPr>
        <w:pStyle w:val="Heading3"/>
      </w:pPr>
      <w:r w:rsidRPr="00C9467E">
        <w:t>Robustness</w:t>
      </w:r>
    </w:p>
    <w:p w:rsidR="005D5A94" w:rsidRPr="00C9467E" w:rsidRDefault="005D5A94" w:rsidP="005D5A94">
      <w:pPr>
        <w:numPr>
          <w:ilvl w:val="0"/>
          <w:numId w:val="27"/>
        </w:numPr>
        <w:spacing w:before="100" w:beforeAutospacing="1" w:after="100" w:afterAutospacing="1" w:line="240" w:lineRule="auto"/>
        <w:rPr>
          <w:rFonts w:ascii="Times New Roman" w:hAnsi="Times New Roman" w:cs="Times New Roman"/>
        </w:rPr>
      </w:pPr>
      <w:r w:rsidRPr="00C9467E">
        <w:rPr>
          <w:rStyle w:val="Strong"/>
          <w:rFonts w:ascii="Times New Roman" w:hAnsi="Times New Roman" w:cs="Times New Roman"/>
        </w:rPr>
        <w:t>Redundancy</w:t>
      </w:r>
      <w:r w:rsidRPr="00C9467E">
        <w:rPr>
          <w:rFonts w:ascii="Times New Roman" w:hAnsi="Times New Roman" w:cs="Times New Roman"/>
        </w:rPr>
        <w:t>: Ensures uptime through multiple servers in different regions.</w:t>
      </w:r>
    </w:p>
    <w:p w:rsidR="005D5A94" w:rsidRPr="00C9467E" w:rsidRDefault="005D5A94" w:rsidP="005D5A94">
      <w:pPr>
        <w:numPr>
          <w:ilvl w:val="0"/>
          <w:numId w:val="27"/>
        </w:numPr>
        <w:spacing w:before="100" w:beforeAutospacing="1" w:after="100" w:afterAutospacing="1" w:line="240" w:lineRule="auto"/>
        <w:rPr>
          <w:rFonts w:ascii="Times New Roman" w:hAnsi="Times New Roman" w:cs="Times New Roman"/>
        </w:rPr>
      </w:pPr>
      <w:r w:rsidRPr="00C9467E">
        <w:rPr>
          <w:rStyle w:val="Strong"/>
          <w:rFonts w:ascii="Times New Roman" w:hAnsi="Times New Roman" w:cs="Times New Roman"/>
        </w:rPr>
        <w:t>Auto-scaling</w:t>
      </w:r>
      <w:r w:rsidRPr="00C9467E">
        <w:rPr>
          <w:rFonts w:ascii="Times New Roman" w:hAnsi="Times New Roman" w:cs="Times New Roman"/>
        </w:rPr>
        <w:t xml:space="preserve">: Uses AWS Auto Scaling or </w:t>
      </w:r>
      <w:proofErr w:type="spellStart"/>
      <w:r w:rsidRPr="00C9467E">
        <w:rPr>
          <w:rFonts w:ascii="Times New Roman" w:hAnsi="Times New Roman" w:cs="Times New Roman"/>
        </w:rPr>
        <w:t>Kubernetes</w:t>
      </w:r>
      <w:proofErr w:type="spellEnd"/>
      <w:r w:rsidRPr="00C9467E">
        <w:rPr>
          <w:rFonts w:ascii="Times New Roman" w:hAnsi="Times New Roman" w:cs="Times New Roman"/>
        </w:rPr>
        <w:t xml:space="preserve"> to handle load.</w:t>
      </w:r>
    </w:p>
    <w:p w:rsidR="005D5A94" w:rsidRPr="00C9467E" w:rsidRDefault="005D5A94" w:rsidP="005D5A94">
      <w:pPr>
        <w:numPr>
          <w:ilvl w:val="0"/>
          <w:numId w:val="27"/>
        </w:numPr>
        <w:spacing w:before="100" w:beforeAutospacing="1" w:after="100" w:afterAutospacing="1" w:line="240" w:lineRule="auto"/>
        <w:rPr>
          <w:rFonts w:ascii="Times New Roman" w:hAnsi="Times New Roman" w:cs="Times New Roman"/>
        </w:rPr>
      </w:pPr>
      <w:r w:rsidRPr="00C9467E">
        <w:rPr>
          <w:rStyle w:val="Strong"/>
          <w:rFonts w:ascii="Times New Roman" w:hAnsi="Times New Roman" w:cs="Times New Roman"/>
        </w:rPr>
        <w:t>Error Handling and Retries</w:t>
      </w:r>
      <w:r w:rsidRPr="00C9467E">
        <w:rPr>
          <w:rFonts w:ascii="Times New Roman" w:hAnsi="Times New Roman" w:cs="Times New Roman"/>
        </w:rPr>
        <w:t>: Implements retry mechanisms, particularly for payment processing.</w:t>
      </w:r>
    </w:p>
    <w:p w:rsidR="005D5A94" w:rsidRPr="00C9467E" w:rsidRDefault="005D5A94" w:rsidP="005D5A94">
      <w:pPr>
        <w:numPr>
          <w:ilvl w:val="0"/>
          <w:numId w:val="27"/>
        </w:numPr>
        <w:spacing w:before="100" w:beforeAutospacing="1" w:after="100" w:afterAutospacing="1" w:line="240" w:lineRule="auto"/>
        <w:rPr>
          <w:rFonts w:ascii="Times New Roman" w:hAnsi="Times New Roman" w:cs="Times New Roman"/>
        </w:rPr>
      </w:pPr>
      <w:r w:rsidRPr="00C9467E">
        <w:rPr>
          <w:rStyle w:val="Strong"/>
          <w:rFonts w:ascii="Times New Roman" w:hAnsi="Times New Roman" w:cs="Times New Roman"/>
        </w:rPr>
        <w:t>Circuit Breakers</w:t>
      </w:r>
      <w:r w:rsidRPr="00C9467E">
        <w:rPr>
          <w:rFonts w:ascii="Times New Roman" w:hAnsi="Times New Roman" w:cs="Times New Roman"/>
        </w:rPr>
        <w:t>: Prevents overload when dependent services fail.</w:t>
      </w:r>
    </w:p>
    <w:p w:rsidR="005D5A94" w:rsidRPr="00C9467E" w:rsidRDefault="005D5A94" w:rsidP="005D5A94">
      <w:pPr>
        <w:numPr>
          <w:ilvl w:val="0"/>
          <w:numId w:val="27"/>
        </w:numPr>
        <w:spacing w:before="100" w:beforeAutospacing="1" w:after="100" w:afterAutospacing="1" w:line="240" w:lineRule="auto"/>
        <w:rPr>
          <w:rFonts w:ascii="Times New Roman" w:hAnsi="Times New Roman" w:cs="Times New Roman"/>
        </w:rPr>
      </w:pPr>
      <w:r w:rsidRPr="00C9467E">
        <w:rPr>
          <w:rStyle w:val="Strong"/>
          <w:rFonts w:ascii="Times New Roman" w:hAnsi="Times New Roman" w:cs="Times New Roman"/>
        </w:rPr>
        <w:t>Monitoring and Alerting</w:t>
      </w:r>
      <w:r w:rsidRPr="00C9467E">
        <w:rPr>
          <w:rFonts w:ascii="Times New Roman" w:hAnsi="Times New Roman" w:cs="Times New Roman"/>
        </w:rPr>
        <w:t xml:space="preserve">: Tools like Prometheus, </w:t>
      </w:r>
      <w:proofErr w:type="spellStart"/>
      <w:r w:rsidRPr="00C9467E">
        <w:rPr>
          <w:rFonts w:ascii="Times New Roman" w:hAnsi="Times New Roman" w:cs="Times New Roman"/>
        </w:rPr>
        <w:t>Grafana</w:t>
      </w:r>
      <w:proofErr w:type="spellEnd"/>
      <w:r w:rsidRPr="00C9467E">
        <w:rPr>
          <w:rFonts w:ascii="Times New Roman" w:hAnsi="Times New Roman" w:cs="Times New Roman"/>
        </w:rPr>
        <w:t xml:space="preserve">, and AWS </w:t>
      </w:r>
      <w:proofErr w:type="spellStart"/>
      <w:r w:rsidRPr="00C9467E">
        <w:rPr>
          <w:rFonts w:ascii="Times New Roman" w:hAnsi="Times New Roman" w:cs="Times New Roman"/>
        </w:rPr>
        <w:t>CloudWatch</w:t>
      </w:r>
      <w:proofErr w:type="spellEnd"/>
      <w:r w:rsidRPr="00C9467E">
        <w:rPr>
          <w:rFonts w:ascii="Times New Roman" w:hAnsi="Times New Roman" w:cs="Times New Roman"/>
        </w:rPr>
        <w:t xml:space="preserve"> monitor system health and resolve issues proactively.</w:t>
      </w:r>
    </w:p>
    <w:p w:rsidR="005D5A94" w:rsidRPr="00C9467E" w:rsidRDefault="005D5A94" w:rsidP="005D5A94">
      <w:pPr>
        <w:pStyle w:val="Heading3"/>
      </w:pPr>
      <w:r w:rsidRPr="00C9467E">
        <w:t>Security</w:t>
      </w:r>
    </w:p>
    <w:p w:rsidR="005D5A94" w:rsidRPr="00C9467E" w:rsidRDefault="005D5A94" w:rsidP="005D5A94">
      <w:pPr>
        <w:numPr>
          <w:ilvl w:val="0"/>
          <w:numId w:val="28"/>
        </w:numPr>
        <w:spacing w:before="100" w:beforeAutospacing="1" w:after="100" w:afterAutospacing="1" w:line="240" w:lineRule="auto"/>
        <w:rPr>
          <w:rFonts w:ascii="Times New Roman" w:hAnsi="Times New Roman" w:cs="Times New Roman"/>
        </w:rPr>
      </w:pPr>
      <w:r w:rsidRPr="00C9467E">
        <w:rPr>
          <w:rStyle w:val="Strong"/>
          <w:rFonts w:ascii="Times New Roman" w:hAnsi="Times New Roman" w:cs="Times New Roman"/>
        </w:rPr>
        <w:t>Payment Gateway</w:t>
      </w:r>
      <w:r w:rsidRPr="00C9467E">
        <w:rPr>
          <w:rFonts w:ascii="Times New Roman" w:hAnsi="Times New Roman" w:cs="Times New Roman"/>
        </w:rPr>
        <w:t>: Integrates with Stripe, following HTTPS and tokenization standards.</w:t>
      </w:r>
    </w:p>
    <w:p w:rsidR="005D5A94" w:rsidRPr="00C9467E" w:rsidRDefault="005D5A94" w:rsidP="005D5A94">
      <w:pPr>
        <w:numPr>
          <w:ilvl w:val="0"/>
          <w:numId w:val="28"/>
        </w:numPr>
        <w:spacing w:before="100" w:beforeAutospacing="1" w:after="100" w:afterAutospacing="1" w:line="240" w:lineRule="auto"/>
        <w:rPr>
          <w:rFonts w:ascii="Times New Roman" w:hAnsi="Times New Roman" w:cs="Times New Roman"/>
        </w:rPr>
      </w:pPr>
      <w:r w:rsidRPr="00C9467E">
        <w:rPr>
          <w:rStyle w:val="Strong"/>
          <w:rFonts w:ascii="Times New Roman" w:hAnsi="Times New Roman" w:cs="Times New Roman"/>
        </w:rPr>
        <w:t>Authentication and Authorization</w:t>
      </w:r>
      <w:r w:rsidRPr="00C9467E">
        <w:rPr>
          <w:rFonts w:ascii="Times New Roman" w:hAnsi="Times New Roman" w:cs="Times New Roman"/>
        </w:rPr>
        <w:t xml:space="preserve">: IdentityServer4 manages secure authentication using OAuth2 and </w:t>
      </w:r>
      <w:proofErr w:type="spellStart"/>
      <w:r w:rsidRPr="00C9467E">
        <w:rPr>
          <w:rFonts w:ascii="Times New Roman" w:hAnsi="Times New Roman" w:cs="Times New Roman"/>
        </w:rPr>
        <w:t>OpenID</w:t>
      </w:r>
      <w:proofErr w:type="spellEnd"/>
      <w:r w:rsidRPr="00C9467E">
        <w:rPr>
          <w:rFonts w:ascii="Times New Roman" w:hAnsi="Times New Roman" w:cs="Times New Roman"/>
        </w:rPr>
        <w:t xml:space="preserve"> Connect. JWT tokens ensure tamper-proof authorization.</w:t>
      </w:r>
    </w:p>
    <w:p w:rsidR="005D5A94" w:rsidRPr="00C9467E" w:rsidRDefault="005D5A94" w:rsidP="005D5A94">
      <w:pPr>
        <w:numPr>
          <w:ilvl w:val="0"/>
          <w:numId w:val="28"/>
        </w:numPr>
        <w:spacing w:before="100" w:beforeAutospacing="1" w:after="100" w:afterAutospacing="1" w:line="240" w:lineRule="auto"/>
        <w:rPr>
          <w:rFonts w:ascii="Times New Roman" w:hAnsi="Times New Roman" w:cs="Times New Roman"/>
        </w:rPr>
      </w:pPr>
      <w:r w:rsidRPr="00C9467E">
        <w:rPr>
          <w:rStyle w:val="Strong"/>
          <w:rFonts w:ascii="Times New Roman" w:hAnsi="Times New Roman" w:cs="Times New Roman"/>
        </w:rPr>
        <w:t>Data Protection</w:t>
      </w:r>
      <w:r w:rsidRPr="00C9467E">
        <w:rPr>
          <w:rFonts w:ascii="Times New Roman" w:hAnsi="Times New Roman" w:cs="Times New Roman"/>
        </w:rPr>
        <w:t>: Encrypts sensitive data in transit and at rest.</w:t>
      </w:r>
    </w:p>
    <w:p w:rsidR="005D5A94" w:rsidRPr="00C9467E" w:rsidRDefault="005D5A94" w:rsidP="005D5A94">
      <w:pPr>
        <w:pStyle w:val="Heading3"/>
      </w:pPr>
      <w:r w:rsidRPr="00C9467E">
        <w:t>Maintainability</w:t>
      </w:r>
    </w:p>
    <w:p w:rsidR="005D5A94" w:rsidRPr="00C9467E" w:rsidRDefault="005D5A94" w:rsidP="005D5A94">
      <w:pPr>
        <w:numPr>
          <w:ilvl w:val="0"/>
          <w:numId w:val="29"/>
        </w:numPr>
        <w:spacing w:before="100" w:beforeAutospacing="1" w:after="100" w:afterAutospacing="1" w:line="240" w:lineRule="auto"/>
        <w:rPr>
          <w:rFonts w:ascii="Times New Roman" w:hAnsi="Times New Roman" w:cs="Times New Roman"/>
        </w:rPr>
      </w:pPr>
      <w:proofErr w:type="spellStart"/>
      <w:r w:rsidRPr="00C9467E">
        <w:rPr>
          <w:rStyle w:val="Strong"/>
          <w:rFonts w:ascii="Times New Roman" w:hAnsi="Times New Roman" w:cs="Times New Roman"/>
        </w:rPr>
        <w:t>Microservices</w:t>
      </w:r>
      <w:proofErr w:type="spellEnd"/>
      <w:r w:rsidRPr="00C9467E">
        <w:rPr>
          <w:rStyle w:val="Strong"/>
          <w:rFonts w:ascii="Times New Roman" w:hAnsi="Times New Roman" w:cs="Times New Roman"/>
        </w:rPr>
        <w:t xml:space="preserve"> Architecture</w:t>
      </w:r>
      <w:r w:rsidRPr="00C9467E">
        <w:rPr>
          <w:rFonts w:ascii="Times New Roman" w:hAnsi="Times New Roman" w:cs="Times New Roman"/>
        </w:rPr>
        <w:t xml:space="preserve">: Supports independent updates for each service (e.g., Booking, User, Event Search, </w:t>
      </w:r>
      <w:proofErr w:type="gramStart"/>
      <w:r w:rsidRPr="00C9467E">
        <w:rPr>
          <w:rFonts w:ascii="Times New Roman" w:hAnsi="Times New Roman" w:cs="Times New Roman"/>
        </w:rPr>
        <w:t>Notification</w:t>
      </w:r>
      <w:proofErr w:type="gramEnd"/>
      <w:r w:rsidRPr="00C9467E">
        <w:rPr>
          <w:rFonts w:ascii="Times New Roman" w:hAnsi="Times New Roman" w:cs="Times New Roman"/>
        </w:rPr>
        <w:t>).</w:t>
      </w:r>
    </w:p>
    <w:p w:rsidR="005D5A94" w:rsidRPr="00C9467E" w:rsidRDefault="005D5A94" w:rsidP="005D5A94">
      <w:pPr>
        <w:numPr>
          <w:ilvl w:val="0"/>
          <w:numId w:val="29"/>
        </w:numPr>
        <w:spacing w:before="100" w:beforeAutospacing="1" w:after="100" w:afterAutospacing="1" w:line="240" w:lineRule="auto"/>
        <w:rPr>
          <w:rFonts w:ascii="Times New Roman" w:hAnsi="Times New Roman" w:cs="Times New Roman"/>
        </w:rPr>
      </w:pPr>
      <w:r w:rsidRPr="00C9467E">
        <w:rPr>
          <w:rStyle w:val="Strong"/>
          <w:rFonts w:ascii="Times New Roman" w:hAnsi="Times New Roman" w:cs="Times New Roman"/>
        </w:rPr>
        <w:t>CI/CD</w:t>
      </w:r>
      <w:r w:rsidRPr="00C9467E">
        <w:rPr>
          <w:rFonts w:ascii="Times New Roman" w:hAnsi="Times New Roman" w:cs="Times New Roman"/>
        </w:rPr>
        <w:t>: Pipelines for automated building, testing, and deployment.</w:t>
      </w:r>
    </w:p>
    <w:p w:rsidR="005D5A94" w:rsidRPr="00C9467E" w:rsidRDefault="005D5A94" w:rsidP="005D5A94">
      <w:pPr>
        <w:numPr>
          <w:ilvl w:val="0"/>
          <w:numId w:val="29"/>
        </w:numPr>
        <w:spacing w:before="100" w:beforeAutospacing="1" w:after="100" w:afterAutospacing="1" w:line="240" w:lineRule="auto"/>
        <w:rPr>
          <w:rFonts w:ascii="Times New Roman" w:hAnsi="Times New Roman" w:cs="Times New Roman"/>
        </w:rPr>
      </w:pPr>
      <w:r w:rsidRPr="00C9467E">
        <w:rPr>
          <w:rStyle w:val="Strong"/>
          <w:rFonts w:ascii="Times New Roman" w:hAnsi="Times New Roman" w:cs="Times New Roman"/>
        </w:rPr>
        <w:t>Logging and Monitoring</w:t>
      </w:r>
      <w:r w:rsidRPr="00C9467E">
        <w:rPr>
          <w:rFonts w:ascii="Times New Roman" w:hAnsi="Times New Roman" w:cs="Times New Roman"/>
        </w:rPr>
        <w:t xml:space="preserve">: Real-time monitoring with tools like Prometheus and </w:t>
      </w:r>
      <w:proofErr w:type="spellStart"/>
      <w:r w:rsidRPr="00C9467E">
        <w:rPr>
          <w:rFonts w:ascii="Times New Roman" w:hAnsi="Times New Roman" w:cs="Times New Roman"/>
        </w:rPr>
        <w:t>Grafana</w:t>
      </w:r>
      <w:proofErr w:type="spellEnd"/>
      <w:r w:rsidRPr="00C9467E">
        <w:rPr>
          <w:rFonts w:ascii="Times New Roman" w:hAnsi="Times New Roman" w:cs="Times New Roman"/>
        </w:rPr>
        <w:t>.</w:t>
      </w:r>
    </w:p>
    <w:p w:rsidR="005D5A94" w:rsidRPr="00C9467E" w:rsidRDefault="005D5A94" w:rsidP="005D5A94">
      <w:pPr>
        <w:pStyle w:val="Heading3"/>
      </w:pPr>
      <w:r w:rsidRPr="00C9467E">
        <w:lastRenderedPageBreak/>
        <w:t>Handling Peak Hours</w:t>
      </w:r>
    </w:p>
    <w:p w:rsidR="005D5A94" w:rsidRPr="00C9467E" w:rsidRDefault="005D5A94" w:rsidP="005D5A94">
      <w:pPr>
        <w:numPr>
          <w:ilvl w:val="0"/>
          <w:numId w:val="30"/>
        </w:numPr>
        <w:spacing w:before="100" w:beforeAutospacing="1" w:after="100" w:afterAutospacing="1" w:line="240" w:lineRule="auto"/>
        <w:rPr>
          <w:rFonts w:ascii="Times New Roman" w:hAnsi="Times New Roman" w:cs="Times New Roman"/>
        </w:rPr>
      </w:pPr>
      <w:r w:rsidRPr="00C9467E">
        <w:rPr>
          <w:rStyle w:val="Strong"/>
          <w:rFonts w:ascii="Times New Roman" w:hAnsi="Times New Roman" w:cs="Times New Roman"/>
        </w:rPr>
        <w:t>Auto-scaling</w:t>
      </w:r>
      <w:r w:rsidRPr="00C9467E">
        <w:rPr>
          <w:rFonts w:ascii="Times New Roman" w:hAnsi="Times New Roman" w:cs="Times New Roman"/>
        </w:rPr>
        <w:t>: Services like Booking and Event Search scale up during peak times.</w:t>
      </w:r>
    </w:p>
    <w:p w:rsidR="005D5A94" w:rsidRPr="00C9467E" w:rsidRDefault="005D5A94" w:rsidP="005D5A94">
      <w:pPr>
        <w:numPr>
          <w:ilvl w:val="0"/>
          <w:numId w:val="30"/>
        </w:numPr>
        <w:spacing w:before="100" w:beforeAutospacing="1" w:after="100" w:afterAutospacing="1" w:line="240" w:lineRule="auto"/>
        <w:rPr>
          <w:rFonts w:ascii="Times New Roman" w:hAnsi="Times New Roman" w:cs="Times New Roman"/>
        </w:rPr>
      </w:pPr>
      <w:r w:rsidRPr="00C9467E">
        <w:rPr>
          <w:rStyle w:val="Strong"/>
          <w:rFonts w:ascii="Times New Roman" w:hAnsi="Times New Roman" w:cs="Times New Roman"/>
        </w:rPr>
        <w:t>Load Balancing</w:t>
      </w:r>
      <w:r w:rsidRPr="00C9467E">
        <w:rPr>
          <w:rFonts w:ascii="Times New Roman" w:hAnsi="Times New Roman" w:cs="Times New Roman"/>
        </w:rPr>
        <w:t>: Distributes traffic evenly across instances.</w:t>
      </w:r>
    </w:p>
    <w:p w:rsidR="005D5A94" w:rsidRPr="00C9467E" w:rsidRDefault="005D5A94" w:rsidP="005D5A94">
      <w:pPr>
        <w:numPr>
          <w:ilvl w:val="0"/>
          <w:numId w:val="30"/>
        </w:numPr>
        <w:spacing w:before="100" w:beforeAutospacing="1" w:after="100" w:afterAutospacing="1" w:line="240" w:lineRule="auto"/>
        <w:rPr>
          <w:rFonts w:ascii="Times New Roman" w:hAnsi="Times New Roman" w:cs="Times New Roman"/>
        </w:rPr>
      </w:pPr>
      <w:r w:rsidRPr="00C9467E">
        <w:rPr>
          <w:rStyle w:val="Strong"/>
          <w:rFonts w:ascii="Times New Roman" w:hAnsi="Times New Roman" w:cs="Times New Roman"/>
        </w:rPr>
        <w:t>Database Performance</w:t>
      </w:r>
      <w:r w:rsidRPr="00C9467E">
        <w:rPr>
          <w:rFonts w:ascii="Times New Roman" w:hAnsi="Times New Roman" w:cs="Times New Roman"/>
        </w:rPr>
        <w:t xml:space="preserve">: Uses </w:t>
      </w:r>
      <w:proofErr w:type="spellStart"/>
      <w:r w:rsidRPr="00C9467E">
        <w:rPr>
          <w:rFonts w:ascii="Times New Roman" w:hAnsi="Times New Roman" w:cs="Times New Roman"/>
        </w:rPr>
        <w:t>Elasticsearch</w:t>
      </w:r>
      <w:proofErr w:type="spellEnd"/>
      <w:r w:rsidRPr="00C9467E">
        <w:rPr>
          <w:rFonts w:ascii="Times New Roman" w:hAnsi="Times New Roman" w:cs="Times New Roman"/>
        </w:rPr>
        <w:t xml:space="preserve"> for high-throughput searches and SQL Server for transactional data.</w:t>
      </w:r>
    </w:p>
    <w:p w:rsidR="005D5A94" w:rsidRPr="00C9467E" w:rsidRDefault="005D5A94" w:rsidP="005D5A94">
      <w:pPr>
        <w:numPr>
          <w:ilvl w:val="0"/>
          <w:numId w:val="30"/>
        </w:numPr>
        <w:spacing w:before="100" w:beforeAutospacing="1" w:after="100" w:afterAutospacing="1" w:line="240" w:lineRule="auto"/>
        <w:rPr>
          <w:rFonts w:ascii="Times New Roman" w:hAnsi="Times New Roman" w:cs="Times New Roman"/>
        </w:rPr>
      </w:pPr>
      <w:r w:rsidRPr="00C9467E">
        <w:rPr>
          <w:rStyle w:val="Strong"/>
          <w:rFonts w:ascii="Times New Roman" w:hAnsi="Times New Roman" w:cs="Times New Roman"/>
        </w:rPr>
        <w:t>Caching</w:t>
      </w:r>
      <w:r w:rsidRPr="00C9467E">
        <w:rPr>
          <w:rFonts w:ascii="Times New Roman" w:hAnsi="Times New Roman" w:cs="Times New Roman"/>
        </w:rPr>
        <w:t xml:space="preserve">: </w:t>
      </w:r>
      <w:proofErr w:type="spellStart"/>
      <w:r w:rsidRPr="00C9467E">
        <w:rPr>
          <w:rFonts w:ascii="Times New Roman" w:hAnsi="Times New Roman" w:cs="Times New Roman"/>
        </w:rPr>
        <w:t>Redis</w:t>
      </w:r>
      <w:proofErr w:type="spellEnd"/>
      <w:r w:rsidRPr="00C9467E">
        <w:rPr>
          <w:rFonts w:ascii="Times New Roman" w:hAnsi="Times New Roman" w:cs="Times New Roman"/>
        </w:rPr>
        <w:t xml:space="preserve"> caching of frequently accessed data (e.g., event listings) reduces backend load.</w:t>
      </w:r>
    </w:p>
    <w:p w:rsidR="005D5A94" w:rsidRPr="00C9467E" w:rsidRDefault="005D5A94" w:rsidP="005D5A94">
      <w:pPr>
        <w:numPr>
          <w:ilvl w:val="0"/>
          <w:numId w:val="30"/>
        </w:numPr>
        <w:spacing w:before="100" w:beforeAutospacing="1" w:after="100" w:afterAutospacing="1" w:line="240" w:lineRule="auto"/>
        <w:rPr>
          <w:rFonts w:ascii="Times New Roman" w:hAnsi="Times New Roman" w:cs="Times New Roman"/>
        </w:rPr>
      </w:pPr>
      <w:r w:rsidRPr="00C9467E">
        <w:rPr>
          <w:rStyle w:val="Strong"/>
          <w:rFonts w:ascii="Times New Roman" w:hAnsi="Times New Roman" w:cs="Times New Roman"/>
        </w:rPr>
        <w:t>Optimistic Locking</w:t>
      </w:r>
      <w:r w:rsidRPr="00C9467E">
        <w:rPr>
          <w:rFonts w:ascii="Times New Roman" w:hAnsi="Times New Roman" w:cs="Times New Roman"/>
        </w:rPr>
        <w:t>: Ensures concurrent seat reservations without conflicts.</w:t>
      </w:r>
    </w:p>
    <w:p w:rsidR="005D5A94" w:rsidRPr="00C9467E" w:rsidRDefault="005D5A94" w:rsidP="005D5A94">
      <w:pPr>
        <w:numPr>
          <w:ilvl w:val="0"/>
          <w:numId w:val="30"/>
        </w:numPr>
        <w:spacing w:before="100" w:beforeAutospacing="1" w:after="100" w:afterAutospacing="1" w:line="240" w:lineRule="auto"/>
        <w:rPr>
          <w:rFonts w:ascii="Times New Roman" w:hAnsi="Times New Roman" w:cs="Times New Roman"/>
        </w:rPr>
      </w:pPr>
      <w:r w:rsidRPr="00C9467E">
        <w:rPr>
          <w:rStyle w:val="Strong"/>
          <w:rFonts w:ascii="Times New Roman" w:hAnsi="Times New Roman" w:cs="Times New Roman"/>
        </w:rPr>
        <w:t>Retries and Exception Handling</w:t>
      </w:r>
      <w:r w:rsidRPr="00C9467E">
        <w:rPr>
          <w:rFonts w:ascii="Times New Roman" w:hAnsi="Times New Roman" w:cs="Times New Roman"/>
        </w:rPr>
        <w:t>: Limited retries with exception handling for concurrency conflicts.</w:t>
      </w:r>
    </w:p>
    <w:p w:rsidR="005D5A94" w:rsidRPr="00C9467E" w:rsidRDefault="005D5A94" w:rsidP="005D5A94">
      <w:pPr>
        <w:numPr>
          <w:ilvl w:val="0"/>
          <w:numId w:val="30"/>
        </w:numPr>
        <w:spacing w:before="100" w:beforeAutospacing="1" w:after="100" w:afterAutospacing="1" w:line="240" w:lineRule="auto"/>
        <w:rPr>
          <w:rFonts w:ascii="Times New Roman" w:hAnsi="Times New Roman" w:cs="Times New Roman"/>
        </w:rPr>
      </w:pPr>
      <w:r w:rsidRPr="00C9467E">
        <w:rPr>
          <w:rStyle w:val="Strong"/>
          <w:rFonts w:ascii="Times New Roman" w:hAnsi="Times New Roman" w:cs="Times New Roman"/>
        </w:rPr>
        <w:t>Fraud Prevention</w:t>
      </w:r>
      <w:r w:rsidRPr="00C9467E">
        <w:rPr>
          <w:rFonts w:ascii="Times New Roman" w:hAnsi="Times New Roman" w:cs="Times New Roman"/>
        </w:rPr>
        <w:t>: Rate limiting, payment validation, real-time monitoring, and CAPTCHA.</w:t>
      </w:r>
    </w:p>
    <w:p w:rsidR="005D5A94" w:rsidRPr="00C9467E" w:rsidRDefault="00945D43" w:rsidP="005D5A94">
      <w:pPr>
        <w:spacing w:after="0"/>
        <w:rPr>
          <w:rFonts w:ascii="Times New Roman" w:hAnsi="Times New Roman" w:cs="Times New Roman"/>
        </w:rPr>
      </w:pPr>
      <w:r>
        <w:rPr>
          <w:rFonts w:ascii="Times New Roman" w:hAnsi="Times New Roman" w:cs="Times New Roman"/>
        </w:rPr>
        <w:pict>
          <v:rect id="_x0000_i1031" style="width:0;height:1.5pt" o:hralign="center" o:hrstd="t" o:hr="t" fillcolor="#a0a0a0" stroked="f"/>
        </w:pict>
      </w:r>
    </w:p>
    <w:p w:rsidR="005D5A94" w:rsidRPr="00C9467E" w:rsidRDefault="009111D6" w:rsidP="005D5A94">
      <w:pPr>
        <w:pStyle w:val="Heading2"/>
        <w:rPr>
          <w:rFonts w:ascii="Times New Roman" w:hAnsi="Times New Roman" w:cs="Times New Roman"/>
        </w:rPr>
      </w:pPr>
      <w:r w:rsidRPr="00C9467E">
        <w:rPr>
          <w:rFonts w:ascii="Times New Roman" w:hAnsi="Times New Roman" w:cs="Times New Roman"/>
        </w:rPr>
        <w:t>VII</w:t>
      </w:r>
      <w:r w:rsidR="005D5A94" w:rsidRPr="00C9467E">
        <w:rPr>
          <w:rFonts w:ascii="Times New Roman" w:hAnsi="Times New Roman" w:cs="Times New Roman"/>
        </w:rPr>
        <w:t>. Testing and Quality Assurance</w:t>
      </w:r>
    </w:p>
    <w:p w:rsidR="005D5A94" w:rsidRPr="00C9467E" w:rsidRDefault="005D5A94" w:rsidP="005D5A94">
      <w:pPr>
        <w:numPr>
          <w:ilvl w:val="0"/>
          <w:numId w:val="32"/>
        </w:numPr>
        <w:spacing w:before="100" w:beforeAutospacing="1" w:after="100" w:afterAutospacing="1" w:line="240" w:lineRule="auto"/>
        <w:rPr>
          <w:rFonts w:ascii="Times New Roman" w:hAnsi="Times New Roman" w:cs="Times New Roman"/>
        </w:rPr>
      </w:pPr>
      <w:r w:rsidRPr="00C9467E">
        <w:rPr>
          <w:rStyle w:val="Strong"/>
          <w:rFonts w:ascii="Times New Roman" w:hAnsi="Times New Roman" w:cs="Times New Roman"/>
        </w:rPr>
        <w:t>Unit Testing</w:t>
      </w:r>
      <w:r w:rsidRPr="00C9467E">
        <w:rPr>
          <w:rFonts w:ascii="Times New Roman" w:hAnsi="Times New Roman" w:cs="Times New Roman"/>
        </w:rPr>
        <w:t>: All services will have unit tests.</w:t>
      </w:r>
    </w:p>
    <w:p w:rsidR="005D5A94" w:rsidRPr="00C9467E" w:rsidRDefault="005D5A94" w:rsidP="005D5A94">
      <w:pPr>
        <w:numPr>
          <w:ilvl w:val="0"/>
          <w:numId w:val="32"/>
        </w:numPr>
        <w:spacing w:before="100" w:beforeAutospacing="1" w:after="100" w:afterAutospacing="1" w:line="240" w:lineRule="auto"/>
        <w:rPr>
          <w:rFonts w:ascii="Times New Roman" w:hAnsi="Times New Roman" w:cs="Times New Roman"/>
        </w:rPr>
      </w:pPr>
      <w:r w:rsidRPr="00C9467E">
        <w:rPr>
          <w:rStyle w:val="Strong"/>
          <w:rFonts w:ascii="Times New Roman" w:hAnsi="Times New Roman" w:cs="Times New Roman"/>
        </w:rPr>
        <w:t>Integration Testing</w:t>
      </w:r>
      <w:r w:rsidRPr="00C9467E">
        <w:rPr>
          <w:rFonts w:ascii="Times New Roman" w:hAnsi="Times New Roman" w:cs="Times New Roman"/>
        </w:rPr>
        <w:t>: End-to-end workflows will be validated with integration tests.</w:t>
      </w:r>
    </w:p>
    <w:p w:rsidR="005D5A94" w:rsidRPr="00C9467E" w:rsidRDefault="005D5A94" w:rsidP="005D5A94">
      <w:pPr>
        <w:numPr>
          <w:ilvl w:val="0"/>
          <w:numId w:val="32"/>
        </w:numPr>
        <w:spacing w:before="100" w:beforeAutospacing="1" w:after="100" w:afterAutospacing="1" w:line="240" w:lineRule="auto"/>
        <w:rPr>
          <w:rFonts w:ascii="Times New Roman" w:hAnsi="Times New Roman" w:cs="Times New Roman"/>
        </w:rPr>
      </w:pPr>
      <w:r w:rsidRPr="00C9467E">
        <w:rPr>
          <w:rStyle w:val="Strong"/>
          <w:rFonts w:ascii="Times New Roman" w:hAnsi="Times New Roman" w:cs="Times New Roman"/>
        </w:rPr>
        <w:t>Load Testing</w:t>
      </w:r>
      <w:r w:rsidRPr="00C9467E">
        <w:rPr>
          <w:rFonts w:ascii="Times New Roman" w:hAnsi="Times New Roman" w:cs="Times New Roman"/>
        </w:rPr>
        <w:t xml:space="preserve">: Performed using tools like </w:t>
      </w:r>
      <w:proofErr w:type="spellStart"/>
      <w:r w:rsidRPr="00C9467E">
        <w:rPr>
          <w:rFonts w:ascii="Times New Roman" w:hAnsi="Times New Roman" w:cs="Times New Roman"/>
        </w:rPr>
        <w:t>JMeter</w:t>
      </w:r>
      <w:proofErr w:type="spellEnd"/>
      <w:r w:rsidRPr="00C9467E">
        <w:rPr>
          <w:rFonts w:ascii="Times New Roman" w:hAnsi="Times New Roman" w:cs="Times New Roman"/>
        </w:rPr>
        <w:t xml:space="preserve"> to ensure the system can handle peak traffic.</w:t>
      </w:r>
    </w:p>
    <w:p w:rsidR="005D5A94" w:rsidRPr="00C9467E" w:rsidRDefault="00945D43" w:rsidP="005D5A94">
      <w:pPr>
        <w:spacing w:after="0"/>
        <w:rPr>
          <w:rFonts w:ascii="Times New Roman" w:hAnsi="Times New Roman" w:cs="Times New Roman"/>
        </w:rPr>
      </w:pPr>
      <w:r>
        <w:rPr>
          <w:rFonts w:ascii="Times New Roman" w:hAnsi="Times New Roman" w:cs="Times New Roman"/>
        </w:rPr>
        <w:pict>
          <v:rect id="_x0000_i1032" style="width:0;height:1.5pt" o:hralign="center" o:hrstd="t" o:hr="t" fillcolor="#a0a0a0" stroked="f"/>
        </w:pict>
      </w:r>
    </w:p>
    <w:p w:rsidR="009111D6" w:rsidRPr="00C9467E" w:rsidRDefault="009111D6" w:rsidP="009111D6">
      <w:pPr>
        <w:pStyle w:val="Heading2"/>
        <w:rPr>
          <w:rFonts w:ascii="Times New Roman" w:hAnsi="Times New Roman" w:cs="Times New Roman"/>
        </w:rPr>
      </w:pPr>
      <w:r w:rsidRPr="00C9467E">
        <w:rPr>
          <w:rFonts w:ascii="Times New Roman" w:hAnsi="Times New Roman" w:cs="Times New Roman"/>
        </w:rPr>
        <w:t>VIII. Considerations</w:t>
      </w:r>
    </w:p>
    <w:p w:rsidR="009111D6" w:rsidRPr="00C9467E" w:rsidRDefault="009111D6" w:rsidP="009111D6">
      <w:pPr>
        <w:numPr>
          <w:ilvl w:val="0"/>
          <w:numId w:val="31"/>
        </w:numPr>
        <w:spacing w:before="100" w:beforeAutospacing="1" w:after="100" w:afterAutospacing="1" w:line="240" w:lineRule="auto"/>
        <w:rPr>
          <w:rFonts w:ascii="Times New Roman" w:hAnsi="Times New Roman" w:cs="Times New Roman"/>
        </w:rPr>
      </w:pPr>
      <w:r w:rsidRPr="00C9467E">
        <w:rPr>
          <w:rStyle w:val="Strong"/>
          <w:rFonts w:ascii="Times New Roman" w:hAnsi="Times New Roman" w:cs="Times New Roman"/>
        </w:rPr>
        <w:t>Alternative Full-Text Search</w:t>
      </w:r>
      <w:r w:rsidRPr="00C9467E">
        <w:rPr>
          <w:rFonts w:ascii="Times New Roman" w:hAnsi="Times New Roman" w:cs="Times New Roman"/>
        </w:rPr>
        <w:t xml:space="preserve">: If advanced full-text search is not required, consider using </w:t>
      </w:r>
      <w:proofErr w:type="spellStart"/>
      <w:r w:rsidRPr="00C9467E">
        <w:rPr>
          <w:rFonts w:ascii="Times New Roman" w:hAnsi="Times New Roman" w:cs="Times New Roman"/>
        </w:rPr>
        <w:t>MongoDB</w:t>
      </w:r>
      <w:proofErr w:type="spellEnd"/>
      <w:r w:rsidRPr="00C9467E">
        <w:rPr>
          <w:rFonts w:ascii="Times New Roman" w:hAnsi="Times New Roman" w:cs="Times New Roman"/>
        </w:rPr>
        <w:t xml:space="preserve"> instead of </w:t>
      </w:r>
      <w:proofErr w:type="spellStart"/>
      <w:r w:rsidRPr="00C9467E">
        <w:rPr>
          <w:rFonts w:ascii="Times New Roman" w:hAnsi="Times New Roman" w:cs="Times New Roman"/>
        </w:rPr>
        <w:t>Elasticsearch</w:t>
      </w:r>
      <w:proofErr w:type="spellEnd"/>
      <w:r w:rsidRPr="00C9467E">
        <w:rPr>
          <w:rFonts w:ascii="Times New Roman" w:hAnsi="Times New Roman" w:cs="Times New Roman"/>
        </w:rPr>
        <w:t>.</w:t>
      </w:r>
    </w:p>
    <w:p w:rsidR="009111D6" w:rsidRPr="00C9467E" w:rsidRDefault="009111D6" w:rsidP="009111D6">
      <w:pPr>
        <w:numPr>
          <w:ilvl w:val="0"/>
          <w:numId w:val="31"/>
        </w:numPr>
        <w:spacing w:before="100" w:beforeAutospacing="1" w:after="100" w:afterAutospacing="1" w:line="240" w:lineRule="auto"/>
        <w:rPr>
          <w:rFonts w:ascii="Times New Roman" w:hAnsi="Times New Roman" w:cs="Times New Roman"/>
        </w:rPr>
      </w:pPr>
      <w:r w:rsidRPr="00C9467E">
        <w:rPr>
          <w:rStyle w:val="Strong"/>
          <w:rFonts w:ascii="Times New Roman" w:hAnsi="Times New Roman" w:cs="Times New Roman"/>
        </w:rPr>
        <w:t>Dynamic Schema</w:t>
      </w:r>
      <w:r w:rsidRPr="00C9467E">
        <w:rPr>
          <w:rFonts w:ascii="Times New Roman" w:hAnsi="Times New Roman" w:cs="Times New Roman"/>
        </w:rPr>
        <w:t xml:space="preserve">: If event data frequently changes, </w:t>
      </w:r>
      <w:proofErr w:type="spellStart"/>
      <w:r w:rsidRPr="00C9467E">
        <w:rPr>
          <w:rFonts w:ascii="Times New Roman" w:hAnsi="Times New Roman" w:cs="Times New Roman"/>
        </w:rPr>
        <w:t>MongoDB</w:t>
      </w:r>
      <w:proofErr w:type="spellEnd"/>
      <w:r w:rsidRPr="00C9467E">
        <w:rPr>
          <w:rFonts w:ascii="Times New Roman" w:hAnsi="Times New Roman" w:cs="Times New Roman"/>
        </w:rPr>
        <w:t xml:space="preserve"> can store dynamic data while SQL Server handles Seats and Bookings.</w:t>
      </w:r>
    </w:p>
    <w:p w:rsidR="009111D6" w:rsidRPr="00C9467E" w:rsidRDefault="009111D6" w:rsidP="009111D6">
      <w:pPr>
        <w:numPr>
          <w:ilvl w:val="0"/>
          <w:numId w:val="31"/>
        </w:numPr>
        <w:spacing w:before="100" w:beforeAutospacing="1" w:after="100" w:afterAutospacing="1" w:line="240" w:lineRule="auto"/>
        <w:rPr>
          <w:rFonts w:ascii="Times New Roman" w:hAnsi="Times New Roman" w:cs="Times New Roman"/>
        </w:rPr>
      </w:pPr>
      <w:r w:rsidRPr="00C9467E">
        <w:rPr>
          <w:rStyle w:val="Strong"/>
          <w:rFonts w:ascii="Times New Roman" w:hAnsi="Times New Roman" w:cs="Times New Roman"/>
        </w:rPr>
        <w:t>Pessimistic Locking Option</w:t>
      </w:r>
      <w:r w:rsidRPr="00C9467E">
        <w:rPr>
          <w:rFonts w:ascii="Times New Roman" w:hAnsi="Times New Roman" w:cs="Times New Roman"/>
        </w:rPr>
        <w:t>: For strict seat booking requirements, Pessimistic Locking can be considered but may limit concurrency.</w:t>
      </w:r>
    </w:p>
    <w:p w:rsidR="009111D6" w:rsidRPr="00C9467E" w:rsidRDefault="009111D6" w:rsidP="009111D6">
      <w:pPr>
        <w:numPr>
          <w:ilvl w:val="0"/>
          <w:numId w:val="31"/>
        </w:numPr>
        <w:spacing w:before="100" w:beforeAutospacing="1" w:after="100" w:afterAutospacing="1" w:line="240" w:lineRule="auto"/>
        <w:rPr>
          <w:rFonts w:ascii="Times New Roman" w:hAnsi="Times New Roman" w:cs="Times New Roman"/>
        </w:rPr>
      </w:pPr>
      <w:r w:rsidRPr="00C9467E">
        <w:rPr>
          <w:rStyle w:val="Strong"/>
          <w:rFonts w:ascii="Times New Roman" w:hAnsi="Times New Roman" w:cs="Times New Roman"/>
        </w:rPr>
        <w:t>Combined Booking and Payment Flow</w:t>
      </w:r>
      <w:r w:rsidRPr="00C9467E">
        <w:rPr>
          <w:rFonts w:ascii="Times New Roman" w:hAnsi="Times New Roman" w:cs="Times New Roman"/>
        </w:rPr>
        <w:t>: Simplifying the user flow may make booking and payment more atomic.</w:t>
      </w:r>
    </w:p>
    <w:p w:rsidR="009111D6" w:rsidRPr="00C9467E" w:rsidRDefault="009111D6" w:rsidP="009111D6">
      <w:pPr>
        <w:numPr>
          <w:ilvl w:val="0"/>
          <w:numId w:val="31"/>
        </w:numPr>
        <w:spacing w:before="100" w:beforeAutospacing="1" w:after="100" w:afterAutospacing="1" w:line="240" w:lineRule="auto"/>
        <w:rPr>
          <w:rFonts w:ascii="Times New Roman" w:hAnsi="Times New Roman" w:cs="Times New Roman"/>
        </w:rPr>
      </w:pPr>
      <w:r w:rsidRPr="00C9467E">
        <w:rPr>
          <w:rStyle w:val="Strong"/>
          <w:rFonts w:ascii="Times New Roman" w:hAnsi="Times New Roman" w:cs="Times New Roman"/>
        </w:rPr>
        <w:t>Limit Guest Users</w:t>
      </w:r>
      <w:r w:rsidRPr="00C9467E">
        <w:rPr>
          <w:rFonts w:ascii="Times New Roman" w:hAnsi="Times New Roman" w:cs="Times New Roman"/>
        </w:rPr>
        <w:t>: Reducing guest users simplifies data management but may affect booking volume.</w:t>
      </w:r>
    </w:p>
    <w:p w:rsidR="009111D6" w:rsidRPr="00C9467E" w:rsidRDefault="00945D43" w:rsidP="009111D6">
      <w:pPr>
        <w:spacing w:after="0"/>
        <w:rPr>
          <w:rFonts w:ascii="Times New Roman" w:hAnsi="Times New Roman" w:cs="Times New Roman"/>
        </w:rPr>
      </w:pPr>
      <w:r>
        <w:rPr>
          <w:rFonts w:ascii="Times New Roman" w:hAnsi="Times New Roman" w:cs="Times New Roman"/>
        </w:rPr>
        <w:pict>
          <v:rect id="_x0000_i1033" style="width:0;height:1.5pt" o:hralign="center" o:hrstd="t" o:hr="t" fillcolor="#a0a0a0" stroked="f"/>
        </w:pict>
      </w:r>
    </w:p>
    <w:p w:rsidR="005D5A94" w:rsidRPr="00C9467E" w:rsidRDefault="005D5A94" w:rsidP="005D5A94">
      <w:pPr>
        <w:pStyle w:val="Heading2"/>
        <w:rPr>
          <w:rFonts w:ascii="Times New Roman" w:hAnsi="Times New Roman" w:cs="Times New Roman"/>
        </w:rPr>
      </w:pPr>
      <w:r w:rsidRPr="00C9467E">
        <w:rPr>
          <w:rFonts w:ascii="Times New Roman" w:hAnsi="Times New Roman" w:cs="Times New Roman"/>
        </w:rPr>
        <w:t>IX. Conclusion</w:t>
      </w:r>
    </w:p>
    <w:p w:rsidR="005D5A94" w:rsidRPr="00C9467E" w:rsidRDefault="005D5A94" w:rsidP="005D5A94">
      <w:pPr>
        <w:pStyle w:val="NormalWeb"/>
      </w:pPr>
      <w:r w:rsidRPr="00C9467E">
        <w:t xml:space="preserve">The architecture of the Global Event Booking Platform is designed to be scalable, secure, and high-performing. By leveraging a </w:t>
      </w:r>
      <w:proofErr w:type="spellStart"/>
      <w:r w:rsidRPr="00C9467E">
        <w:t>microservices</w:t>
      </w:r>
      <w:proofErr w:type="spellEnd"/>
      <w:r w:rsidRPr="00C9467E">
        <w:t xml:space="preserve"> architecture and global deployment, the platform can serve users worldwide, providing a seamless booking experience.</w:t>
      </w:r>
    </w:p>
    <w:p w:rsidR="00FC409F" w:rsidRPr="00C9467E" w:rsidRDefault="005D5A94" w:rsidP="005D5A94">
      <w:pPr>
        <w:pStyle w:val="NormalWeb"/>
      </w:pPr>
      <w:r w:rsidRPr="00C9467E">
        <w:t xml:space="preserve"> </w:t>
      </w:r>
    </w:p>
    <w:p w:rsidR="00304218" w:rsidRPr="00C9467E" w:rsidRDefault="00304218" w:rsidP="00D24B75">
      <w:pPr>
        <w:pStyle w:val="Heading1"/>
        <w:rPr>
          <w:rFonts w:ascii="Times New Roman" w:hAnsi="Times New Roman" w:cs="Times New Roman"/>
        </w:rPr>
      </w:pPr>
    </w:p>
    <w:sectPr w:rsidR="00304218" w:rsidRPr="00C94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62E1B"/>
    <w:multiLevelType w:val="hybridMultilevel"/>
    <w:tmpl w:val="A49A3F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F5A99"/>
    <w:multiLevelType w:val="hybridMultilevel"/>
    <w:tmpl w:val="DB32C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50C84"/>
    <w:multiLevelType w:val="multilevel"/>
    <w:tmpl w:val="A20E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3563D3"/>
    <w:multiLevelType w:val="multilevel"/>
    <w:tmpl w:val="C45A4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4403A6"/>
    <w:multiLevelType w:val="multilevel"/>
    <w:tmpl w:val="6ABC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7121A8"/>
    <w:multiLevelType w:val="multilevel"/>
    <w:tmpl w:val="E3F8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4D79D8"/>
    <w:multiLevelType w:val="multilevel"/>
    <w:tmpl w:val="297E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D95512"/>
    <w:multiLevelType w:val="multilevel"/>
    <w:tmpl w:val="ACB0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C824CE"/>
    <w:multiLevelType w:val="multilevel"/>
    <w:tmpl w:val="68FAC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EA4D76"/>
    <w:multiLevelType w:val="multilevel"/>
    <w:tmpl w:val="DDEE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B57CBF"/>
    <w:multiLevelType w:val="multilevel"/>
    <w:tmpl w:val="DAB8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3137FF"/>
    <w:multiLevelType w:val="multilevel"/>
    <w:tmpl w:val="C056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014233"/>
    <w:multiLevelType w:val="hybridMultilevel"/>
    <w:tmpl w:val="2222FB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230F17"/>
    <w:multiLevelType w:val="hybridMultilevel"/>
    <w:tmpl w:val="55E21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E031C7"/>
    <w:multiLevelType w:val="multilevel"/>
    <w:tmpl w:val="D78E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544719"/>
    <w:multiLevelType w:val="hybridMultilevel"/>
    <w:tmpl w:val="B5B2F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7E445D"/>
    <w:multiLevelType w:val="multilevel"/>
    <w:tmpl w:val="EC8A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E735BA"/>
    <w:multiLevelType w:val="multilevel"/>
    <w:tmpl w:val="9DE4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423039"/>
    <w:multiLevelType w:val="multilevel"/>
    <w:tmpl w:val="77A4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102B6B"/>
    <w:multiLevelType w:val="multilevel"/>
    <w:tmpl w:val="BFEC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B94A65"/>
    <w:multiLevelType w:val="multilevel"/>
    <w:tmpl w:val="AB8C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3436D2"/>
    <w:multiLevelType w:val="hybridMultilevel"/>
    <w:tmpl w:val="ACFE0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DE52FF"/>
    <w:multiLevelType w:val="multilevel"/>
    <w:tmpl w:val="8D62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6B149A"/>
    <w:multiLevelType w:val="multilevel"/>
    <w:tmpl w:val="284A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C9182B"/>
    <w:multiLevelType w:val="multilevel"/>
    <w:tmpl w:val="CAA4A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082D4A"/>
    <w:multiLevelType w:val="hybridMultilevel"/>
    <w:tmpl w:val="80B401CA"/>
    <w:lvl w:ilvl="0" w:tplc="A10A63FE">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26">
    <w:nsid w:val="6E021881"/>
    <w:multiLevelType w:val="multilevel"/>
    <w:tmpl w:val="8042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071B11"/>
    <w:multiLevelType w:val="multilevel"/>
    <w:tmpl w:val="1204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80366F"/>
    <w:multiLevelType w:val="multilevel"/>
    <w:tmpl w:val="DBE4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9562BA1"/>
    <w:multiLevelType w:val="multilevel"/>
    <w:tmpl w:val="D326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D22646D"/>
    <w:multiLevelType w:val="multilevel"/>
    <w:tmpl w:val="D00A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9034CB"/>
    <w:multiLevelType w:val="multilevel"/>
    <w:tmpl w:val="F7D08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1"/>
  </w:num>
  <w:num w:numId="3">
    <w:abstractNumId w:val="2"/>
  </w:num>
  <w:num w:numId="4">
    <w:abstractNumId w:val="6"/>
  </w:num>
  <w:num w:numId="5">
    <w:abstractNumId w:val="10"/>
  </w:num>
  <w:num w:numId="6">
    <w:abstractNumId w:val="24"/>
  </w:num>
  <w:num w:numId="7">
    <w:abstractNumId w:val="15"/>
  </w:num>
  <w:num w:numId="8">
    <w:abstractNumId w:val="8"/>
  </w:num>
  <w:num w:numId="9">
    <w:abstractNumId w:val="0"/>
  </w:num>
  <w:num w:numId="10">
    <w:abstractNumId w:val="12"/>
  </w:num>
  <w:num w:numId="11">
    <w:abstractNumId w:val="27"/>
  </w:num>
  <w:num w:numId="12">
    <w:abstractNumId w:val="28"/>
  </w:num>
  <w:num w:numId="13">
    <w:abstractNumId w:val="18"/>
  </w:num>
  <w:num w:numId="14">
    <w:abstractNumId w:val="19"/>
  </w:num>
  <w:num w:numId="15">
    <w:abstractNumId w:val="29"/>
  </w:num>
  <w:num w:numId="16">
    <w:abstractNumId w:val="16"/>
  </w:num>
  <w:num w:numId="17">
    <w:abstractNumId w:val="26"/>
  </w:num>
  <w:num w:numId="18">
    <w:abstractNumId w:val="7"/>
  </w:num>
  <w:num w:numId="19">
    <w:abstractNumId w:val="1"/>
  </w:num>
  <w:num w:numId="20">
    <w:abstractNumId w:val="25"/>
  </w:num>
  <w:num w:numId="21">
    <w:abstractNumId w:val="13"/>
  </w:num>
  <w:num w:numId="22">
    <w:abstractNumId w:val="21"/>
  </w:num>
  <w:num w:numId="23">
    <w:abstractNumId w:val="3"/>
  </w:num>
  <w:num w:numId="24">
    <w:abstractNumId w:val="4"/>
  </w:num>
  <w:num w:numId="25">
    <w:abstractNumId w:val="22"/>
  </w:num>
  <w:num w:numId="26">
    <w:abstractNumId w:val="23"/>
  </w:num>
  <w:num w:numId="27">
    <w:abstractNumId w:val="20"/>
  </w:num>
  <w:num w:numId="28">
    <w:abstractNumId w:val="5"/>
  </w:num>
  <w:num w:numId="29">
    <w:abstractNumId w:val="11"/>
  </w:num>
  <w:num w:numId="30">
    <w:abstractNumId w:val="17"/>
  </w:num>
  <w:num w:numId="31">
    <w:abstractNumId w:val="30"/>
  </w:num>
  <w:num w:numId="32">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f8b32d9c321abc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98A"/>
    <w:rsid w:val="000D70D0"/>
    <w:rsid w:val="00114626"/>
    <w:rsid w:val="00120019"/>
    <w:rsid w:val="00211E61"/>
    <w:rsid w:val="002E2F70"/>
    <w:rsid w:val="00304218"/>
    <w:rsid w:val="00514280"/>
    <w:rsid w:val="0052689E"/>
    <w:rsid w:val="00552B77"/>
    <w:rsid w:val="005D06DE"/>
    <w:rsid w:val="005D5A94"/>
    <w:rsid w:val="009111D6"/>
    <w:rsid w:val="00945D43"/>
    <w:rsid w:val="009D398A"/>
    <w:rsid w:val="00AF5C9F"/>
    <w:rsid w:val="00B30B5B"/>
    <w:rsid w:val="00BD34C8"/>
    <w:rsid w:val="00BF6174"/>
    <w:rsid w:val="00C9467E"/>
    <w:rsid w:val="00D04114"/>
    <w:rsid w:val="00D24B75"/>
    <w:rsid w:val="00E37B30"/>
    <w:rsid w:val="00EB19C1"/>
    <w:rsid w:val="00FC4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7E3003-68F9-48E3-AABB-1FB03750D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280"/>
  </w:style>
  <w:style w:type="paragraph" w:styleId="Heading1">
    <w:name w:val="heading 1"/>
    <w:basedOn w:val="Normal"/>
    <w:next w:val="Normal"/>
    <w:link w:val="Heading1Char"/>
    <w:uiPriority w:val="9"/>
    <w:qFormat/>
    <w:rsid w:val="005142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4B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142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142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28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1428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14280"/>
    <w:rPr>
      <w:rFonts w:ascii="Times New Roman" w:eastAsia="Times New Roman" w:hAnsi="Times New Roman" w:cs="Times New Roman"/>
      <w:b/>
      <w:bCs/>
      <w:sz w:val="24"/>
      <w:szCs w:val="24"/>
    </w:rPr>
  </w:style>
  <w:style w:type="character" w:styleId="Strong">
    <w:name w:val="Strong"/>
    <w:basedOn w:val="DefaultParagraphFont"/>
    <w:uiPriority w:val="22"/>
    <w:qFormat/>
    <w:rsid w:val="00514280"/>
    <w:rPr>
      <w:b/>
      <w:bCs/>
    </w:rPr>
  </w:style>
  <w:style w:type="character" w:styleId="HTMLCode">
    <w:name w:val="HTML Code"/>
    <w:basedOn w:val="DefaultParagraphFont"/>
    <w:uiPriority w:val="99"/>
    <w:semiHidden/>
    <w:unhideWhenUsed/>
    <w:rsid w:val="00514280"/>
    <w:rPr>
      <w:rFonts w:ascii="Courier New" w:eastAsia="Times New Roman" w:hAnsi="Courier New" w:cs="Courier New"/>
      <w:sz w:val="20"/>
      <w:szCs w:val="20"/>
    </w:rPr>
  </w:style>
  <w:style w:type="paragraph" w:styleId="NormalWeb">
    <w:name w:val="Normal (Web)"/>
    <w:basedOn w:val="Normal"/>
    <w:uiPriority w:val="99"/>
    <w:unhideWhenUsed/>
    <w:rsid w:val="0051428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14280"/>
    <w:pPr>
      <w:ind w:left="720"/>
      <w:contextualSpacing/>
    </w:pPr>
  </w:style>
  <w:style w:type="character" w:customStyle="1" w:styleId="Heading2Char">
    <w:name w:val="Heading 2 Char"/>
    <w:basedOn w:val="DefaultParagraphFont"/>
    <w:link w:val="Heading2"/>
    <w:uiPriority w:val="9"/>
    <w:rsid w:val="00D24B75"/>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5D5A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40472">
      <w:bodyDiv w:val="1"/>
      <w:marLeft w:val="0"/>
      <w:marRight w:val="0"/>
      <w:marTop w:val="0"/>
      <w:marBottom w:val="0"/>
      <w:divBdr>
        <w:top w:val="none" w:sz="0" w:space="0" w:color="auto"/>
        <w:left w:val="none" w:sz="0" w:space="0" w:color="auto"/>
        <w:bottom w:val="none" w:sz="0" w:space="0" w:color="auto"/>
        <w:right w:val="none" w:sz="0" w:space="0" w:color="auto"/>
      </w:divBdr>
      <w:divsChild>
        <w:div w:id="837498851">
          <w:marLeft w:val="0"/>
          <w:marRight w:val="0"/>
          <w:marTop w:val="0"/>
          <w:marBottom w:val="0"/>
          <w:divBdr>
            <w:top w:val="none" w:sz="0" w:space="0" w:color="auto"/>
            <w:left w:val="none" w:sz="0" w:space="0" w:color="auto"/>
            <w:bottom w:val="none" w:sz="0" w:space="0" w:color="auto"/>
            <w:right w:val="none" w:sz="0" w:space="0" w:color="auto"/>
          </w:divBdr>
          <w:divsChild>
            <w:div w:id="1786000369">
              <w:marLeft w:val="0"/>
              <w:marRight w:val="0"/>
              <w:marTop w:val="0"/>
              <w:marBottom w:val="0"/>
              <w:divBdr>
                <w:top w:val="none" w:sz="0" w:space="0" w:color="auto"/>
                <w:left w:val="none" w:sz="0" w:space="0" w:color="auto"/>
                <w:bottom w:val="none" w:sz="0" w:space="0" w:color="auto"/>
                <w:right w:val="none" w:sz="0" w:space="0" w:color="auto"/>
              </w:divBdr>
              <w:divsChild>
                <w:div w:id="981544075">
                  <w:marLeft w:val="0"/>
                  <w:marRight w:val="0"/>
                  <w:marTop w:val="0"/>
                  <w:marBottom w:val="0"/>
                  <w:divBdr>
                    <w:top w:val="none" w:sz="0" w:space="0" w:color="auto"/>
                    <w:left w:val="none" w:sz="0" w:space="0" w:color="auto"/>
                    <w:bottom w:val="none" w:sz="0" w:space="0" w:color="auto"/>
                    <w:right w:val="none" w:sz="0" w:space="0" w:color="auto"/>
                  </w:divBdr>
                  <w:divsChild>
                    <w:div w:id="184754713">
                      <w:marLeft w:val="0"/>
                      <w:marRight w:val="0"/>
                      <w:marTop w:val="0"/>
                      <w:marBottom w:val="0"/>
                      <w:divBdr>
                        <w:top w:val="none" w:sz="0" w:space="0" w:color="auto"/>
                        <w:left w:val="none" w:sz="0" w:space="0" w:color="auto"/>
                        <w:bottom w:val="none" w:sz="0" w:space="0" w:color="auto"/>
                        <w:right w:val="none" w:sz="0" w:space="0" w:color="auto"/>
                      </w:divBdr>
                      <w:divsChild>
                        <w:div w:id="1433238607">
                          <w:marLeft w:val="0"/>
                          <w:marRight w:val="0"/>
                          <w:marTop w:val="0"/>
                          <w:marBottom w:val="0"/>
                          <w:divBdr>
                            <w:top w:val="none" w:sz="0" w:space="0" w:color="auto"/>
                            <w:left w:val="none" w:sz="0" w:space="0" w:color="auto"/>
                            <w:bottom w:val="none" w:sz="0" w:space="0" w:color="auto"/>
                            <w:right w:val="none" w:sz="0" w:space="0" w:color="auto"/>
                          </w:divBdr>
                          <w:divsChild>
                            <w:div w:id="18716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622955">
          <w:marLeft w:val="0"/>
          <w:marRight w:val="0"/>
          <w:marTop w:val="0"/>
          <w:marBottom w:val="0"/>
          <w:divBdr>
            <w:top w:val="none" w:sz="0" w:space="0" w:color="auto"/>
            <w:left w:val="none" w:sz="0" w:space="0" w:color="auto"/>
            <w:bottom w:val="none" w:sz="0" w:space="0" w:color="auto"/>
            <w:right w:val="none" w:sz="0" w:space="0" w:color="auto"/>
          </w:divBdr>
          <w:divsChild>
            <w:div w:id="98188411">
              <w:marLeft w:val="0"/>
              <w:marRight w:val="0"/>
              <w:marTop w:val="0"/>
              <w:marBottom w:val="0"/>
              <w:divBdr>
                <w:top w:val="none" w:sz="0" w:space="0" w:color="auto"/>
                <w:left w:val="none" w:sz="0" w:space="0" w:color="auto"/>
                <w:bottom w:val="none" w:sz="0" w:space="0" w:color="auto"/>
                <w:right w:val="none" w:sz="0" w:space="0" w:color="auto"/>
              </w:divBdr>
              <w:divsChild>
                <w:div w:id="1002394607">
                  <w:marLeft w:val="0"/>
                  <w:marRight w:val="0"/>
                  <w:marTop w:val="0"/>
                  <w:marBottom w:val="0"/>
                  <w:divBdr>
                    <w:top w:val="none" w:sz="0" w:space="0" w:color="auto"/>
                    <w:left w:val="none" w:sz="0" w:space="0" w:color="auto"/>
                    <w:bottom w:val="none" w:sz="0" w:space="0" w:color="auto"/>
                    <w:right w:val="none" w:sz="0" w:space="0" w:color="auto"/>
                  </w:divBdr>
                  <w:divsChild>
                    <w:div w:id="778449364">
                      <w:marLeft w:val="0"/>
                      <w:marRight w:val="0"/>
                      <w:marTop w:val="0"/>
                      <w:marBottom w:val="0"/>
                      <w:divBdr>
                        <w:top w:val="none" w:sz="0" w:space="0" w:color="auto"/>
                        <w:left w:val="none" w:sz="0" w:space="0" w:color="auto"/>
                        <w:bottom w:val="none" w:sz="0" w:space="0" w:color="auto"/>
                        <w:right w:val="none" w:sz="0" w:space="0" w:color="auto"/>
                      </w:divBdr>
                      <w:divsChild>
                        <w:div w:id="1195533267">
                          <w:marLeft w:val="0"/>
                          <w:marRight w:val="0"/>
                          <w:marTop w:val="0"/>
                          <w:marBottom w:val="0"/>
                          <w:divBdr>
                            <w:top w:val="none" w:sz="0" w:space="0" w:color="auto"/>
                            <w:left w:val="none" w:sz="0" w:space="0" w:color="auto"/>
                            <w:bottom w:val="none" w:sz="0" w:space="0" w:color="auto"/>
                            <w:right w:val="none" w:sz="0" w:space="0" w:color="auto"/>
                          </w:divBdr>
                          <w:divsChild>
                            <w:div w:id="103809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63191">
      <w:bodyDiv w:val="1"/>
      <w:marLeft w:val="0"/>
      <w:marRight w:val="0"/>
      <w:marTop w:val="0"/>
      <w:marBottom w:val="0"/>
      <w:divBdr>
        <w:top w:val="none" w:sz="0" w:space="0" w:color="auto"/>
        <w:left w:val="none" w:sz="0" w:space="0" w:color="auto"/>
        <w:bottom w:val="none" w:sz="0" w:space="0" w:color="auto"/>
        <w:right w:val="none" w:sz="0" w:space="0" w:color="auto"/>
      </w:divBdr>
    </w:div>
    <w:div w:id="786193242">
      <w:bodyDiv w:val="1"/>
      <w:marLeft w:val="0"/>
      <w:marRight w:val="0"/>
      <w:marTop w:val="0"/>
      <w:marBottom w:val="0"/>
      <w:divBdr>
        <w:top w:val="none" w:sz="0" w:space="0" w:color="auto"/>
        <w:left w:val="none" w:sz="0" w:space="0" w:color="auto"/>
        <w:bottom w:val="none" w:sz="0" w:space="0" w:color="auto"/>
        <w:right w:val="none" w:sz="0" w:space="0" w:color="auto"/>
      </w:divBdr>
      <w:divsChild>
        <w:div w:id="2101948583">
          <w:marLeft w:val="0"/>
          <w:marRight w:val="0"/>
          <w:marTop w:val="0"/>
          <w:marBottom w:val="0"/>
          <w:divBdr>
            <w:top w:val="none" w:sz="0" w:space="0" w:color="auto"/>
            <w:left w:val="none" w:sz="0" w:space="0" w:color="auto"/>
            <w:bottom w:val="none" w:sz="0" w:space="0" w:color="auto"/>
            <w:right w:val="none" w:sz="0" w:space="0" w:color="auto"/>
          </w:divBdr>
          <w:divsChild>
            <w:div w:id="401678672">
              <w:marLeft w:val="0"/>
              <w:marRight w:val="0"/>
              <w:marTop w:val="0"/>
              <w:marBottom w:val="0"/>
              <w:divBdr>
                <w:top w:val="none" w:sz="0" w:space="0" w:color="auto"/>
                <w:left w:val="none" w:sz="0" w:space="0" w:color="auto"/>
                <w:bottom w:val="none" w:sz="0" w:space="0" w:color="auto"/>
                <w:right w:val="none" w:sz="0" w:space="0" w:color="auto"/>
              </w:divBdr>
              <w:divsChild>
                <w:div w:id="612127337">
                  <w:marLeft w:val="0"/>
                  <w:marRight w:val="0"/>
                  <w:marTop w:val="0"/>
                  <w:marBottom w:val="0"/>
                  <w:divBdr>
                    <w:top w:val="none" w:sz="0" w:space="0" w:color="auto"/>
                    <w:left w:val="none" w:sz="0" w:space="0" w:color="auto"/>
                    <w:bottom w:val="none" w:sz="0" w:space="0" w:color="auto"/>
                    <w:right w:val="none" w:sz="0" w:space="0" w:color="auto"/>
                  </w:divBdr>
                  <w:divsChild>
                    <w:div w:id="1472215705">
                      <w:marLeft w:val="0"/>
                      <w:marRight w:val="0"/>
                      <w:marTop w:val="0"/>
                      <w:marBottom w:val="0"/>
                      <w:divBdr>
                        <w:top w:val="none" w:sz="0" w:space="0" w:color="auto"/>
                        <w:left w:val="none" w:sz="0" w:space="0" w:color="auto"/>
                        <w:bottom w:val="none" w:sz="0" w:space="0" w:color="auto"/>
                        <w:right w:val="none" w:sz="0" w:space="0" w:color="auto"/>
                      </w:divBdr>
                      <w:divsChild>
                        <w:div w:id="203292677">
                          <w:marLeft w:val="0"/>
                          <w:marRight w:val="0"/>
                          <w:marTop w:val="0"/>
                          <w:marBottom w:val="0"/>
                          <w:divBdr>
                            <w:top w:val="none" w:sz="0" w:space="0" w:color="auto"/>
                            <w:left w:val="none" w:sz="0" w:space="0" w:color="auto"/>
                            <w:bottom w:val="none" w:sz="0" w:space="0" w:color="auto"/>
                            <w:right w:val="none" w:sz="0" w:space="0" w:color="auto"/>
                          </w:divBdr>
                          <w:divsChild>
                            <w:div w:id="10095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803141">
          <w:marLeft w:val="0"/>
          <w:marRight w:val="0"/>
          <w:marTop w:val="0"/>
          <w:marBottom w:val="0"/>
          <w:divBdr>
            <w:top w:val="none" w:sz="0" w:space="0" w:color="auto"/>
            <w:left w:val="none" w:sz="0" w:space="0" w:color="auto"/>
            <w:bottom w:val="none" w:sz="0" w:space="0" w:color="auto"/>
            <w:right w:val="none" w:sz="0" w:space="0" w:color="auto"/>
          </w:divBdr>
          <w:divsChild>
            <w:div w:id="252737820">
              <w:marLeft w:val="0"/>
              <w:marRight w:val="0"/>
              <w:marTop w:val="0"/>
              <w:marBottom w:val="0"/>
              <w:divBdr>
                <w:top w:val="none" w:sz="0" w:space="0" w:color="auto"/>
                <w:left w:val="none" w:sz="0" w:space="0" w:color="auto"/>
                <w:bottom w:val="none" w:sz="0" w:space="0" w:color="auto"/>
                <w:right w:val="none" w:sz="0" w:space="0" w:color="auto"/>
              </w:divBdr>
              <w:divsChild>
                <w:div w:id="354355788">
                  <w:marLeft w:val="0"/>
                  <w:marRight w:val="0"/>
                  <w:marTop w:val="0"/>
                  <w:marBottom w:val="0"/>
                  <w:divBdr>
                    <w:top w:val="none" w:sz="0" w:space="0" w:color="auto"/>
                    <w:left w:val="none" w:sz="0" w:space="0" w:color="auto"/>
                    <w:bottom w:val="none" w:sz="0" w:space="0" w:color="auto"/>
                    <w:right w:val="none" w:sz="0" w:space="0" w:color="auto"/>
                  </w:divBdr>
                  <w:divsChild>
                    <w:div w:id="121311350">
                      <w:marLeft w:val="0"/>
                      <w:marRight w:val="0"/>
                      <w:marTop w:val="0"/>
                      <w:marBottom w:val="0"/>
                      <w:divBdr>
                        <w:top w:val="none" w:sz="0" w:space="0" w:color="auto"/>
                        <w:left w:val="none" w:sz="0" w:space="0" w:color="auto"/>
                        <w:bottom w:val="none" w:sz="0" w:space="0" w:color="auto"/>
                        <w:right w:val="none" w:sz="0" w:space="0" w:color="auto"/>
                      </w:divBdr>
                      <w:divsChild>
                        <w:div w:id="1709454233">
                          <w:marLeft w:val="0"/>
                          <w:marRight w:val="0"/>
                          <w:marTop w:val="0"/>
                          <w:marBottom w:val="0"/>
                          <w:divBdr>
                            <w:top w:val="none" w:sz="0" w:space="0" w:color="auto"/>
                            <w:left w:val="none" w:sz="0" w:space="0" w:color="auto"/>
                            <w:bottom w:val="none" w:sz="0" w:space="0" w:color="auto"/>
                            <w:right w:val="none" w:sz="0" w:space="0" w:color="auto"/>
                          </w:divBdr>
                          <w:divsChild>
                            <w:div w:id="1242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522066">
      <w:bodyDiv w:val="1"/>
      <w:marLeft w:val="0"/>
      <w:marRight w:val="0"/>
      <w:marTop w:val="0"/>
      <w:marBottom w:val="0"/>
      <w:divBdr>
        <w:top w:val="none" w:sz="0" w:space="0" w:color="auto"/>
        <w:left w:val="none" w:sz="0" w:space="0" w:color="auto"/>
        <w:bottom w:val="none" w:sz="0" w:space="0" w:color="auto"/>
        <w:right w:val="none" w:sz="0" w:space="0" w:color="auto"/>
      </w:divBdr>
    </w:div>
    <w:div w:id="1254976210">
      <w:bodyDiv w:val="1"/>
      <w:marLeft w:val="0"/>
      <w:marRight w:val="0"/>
      <w:marTop w:val="0"/>
      <w:marBottom w:val="0"/>
      <w:divBdr>
        <w:top w:val="none" w:sz="0" w:space="0" w:color="auto"/>
        <w:left w:val="none" w:sz="0" w:space="0" w:color="auto"/>
        <w:bottom w:val="none" w:sz="0" w:space="0" w:color="auto"/>
        <w:right w:val="none" w:sz="0" w:space="0" w:color="auto"/>
      </w:divBdr>
    </w:div>
    <w:div w:id="130292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dcterms:created xsi:type="dcterms:W3CDTF">2024-10-27T05:23:00Z</dcterms:created>
  <dcterms:modified xsi:type="dcterms:W3CDTF">2024-10-28T02:14:00Z</dcterms:modified>
</cp:coreProperties>
</file>